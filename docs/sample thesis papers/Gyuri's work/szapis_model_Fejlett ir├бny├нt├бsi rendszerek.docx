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879" w:rsidRPr="00ED7348" w:rsidRDefault="00FD26B9" w:rsidP="004D3879">
      <w:pPr>
        <w:pageBreakBefore/>
        <w:suppressAutoHyphens/>
        <w:spacing w:line="276" w:lineRule="auto"/>
        <w:jc w:val="center"/>
        <w:rPr>
          <w:rFonts w:eastAsia="Times New Roman" w:cs="Times New Roman"/>
          <w:b/>
          <w:kern w:val="1"/>
          <w:sz w:val="32"/>
          <w:szCs w:val="32"/>
          <w:lang w:eastAsia="zh-CN"/>
        </w:rPr>
      </w:pPr>
      <w:r w:rsidRPr="00FD26B9">
        <w:rPr>
          <w:rFonts w:eastAsia="Times New Roman" w:cs="Times New Roman"/>
          <w:b/>
          <w:noProof/>
          <w:kern w:val="1"/>
          <w:sz w:val="32"/>
          <w:szCs w:val="32"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zövegdoboz 4" o:spid="_x0000_s1026" type="#_x0000_t202" style="position:absolute;left:0;text-align:left;margin-left:-17.65pt;margin-top:-53.5pt;width:497.25pt;height:47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" strokecolor="white">
            <v:textbox>
              <w:txbxContent>
                <w:tbl>
                  <w:tblPr>
                    <w:tblW w:w="0" w:type="auto"/>
                    <w:tblLayout w:type="fixed"/>
                    <w:tblCellMar>
                      <w:top w:w="72" w:type="dxa"/>
                      <w:left w:w="115" w:type="dxa"/>
                      <w:bottom w:w="72" w:type="dxa"/>
                      <w:right w:w="115" w:type="dxa"/>
                    </w:tblCellMar>
                    <w:tblLook w:val="0000"/>
                  </w:tblPr>
                  <w:tblGrid>
                    <w:gridCol w:w="9472"/>
                  </w:tblGrid>
                  <w:tr w:rsidR="00D008C7" w:rsidTr="001024D7">
                    <w:tc>
                      <w:tcPr>
                        <w:tcW w:w="9472" w:type="dxa"/>
                        <w:tcBorders>
                          <w:bottom w:val="single" w:sz="4" w:space="0" w:color="000000"/>
                        </w:tcBorders>
                        <w:shd w:val="clear" w:color="auto" w:fill="auto"/>
                        <w:vAlign w:val="bottom"/>
                      </w:tcPr>
                      <w:p w:rsidR="00D008C7" w:rsidRDefault="00D008C7" w:rsidP="004D3879">
                        <w:pPr>
                          <w:autoSpaceDE w:val="0"/>
                          <w:snapToGrid w:val="0"/>
                          <w:jc w:val="right"/>
                          <w:rPr>
                            <w:rFonts w:cs="Times New Roman"/>
                            <w:color w:val="000000"/>
                            <w:szCs w:val="24"/>
                          </w:rPr>
                        </w:pPr>
                      </w:p>
                    </w:tc>
                  </w:tr>
                </w:tbl>
                <w:p w:rsidR="00D008C7" w:rsidRDefault="00D008C7" w:rsidP="004D3879">
                  <w:pPr>
                    <w:pStyle w:val="lfej"/>
                  </w:pPr>
                </w:p>
                <w:p w:rsidR="00D008C7" w:rsidRDefault="00D008C7" w:rsidP="004D3879"/>
              </w:txbxContent>
            </v:textbox>
          </v:shape>
        </w:pict>
      </w:r>
      <w:r w:rsidR="004D3879" w:rsidRPr="00ED7348">
        <w:rPr>
          <w:rFonts w:eastAsia="Times New Roman" w:cs="Times New Roman"/>
          <w:b/>
          <w:kern w:val="1"/>
          <w:sz w:val="32"/>
          <w:szCs w:val="32"/>
          <w:lang w:eastAsia="zh-CN"/>
        </w:rPr>
        <w:t>SAPIENTIA ERDÉLYI MAGYAR TUDOMÁNYEGYETEM</w:t>
      </w:r>
    </w:p>
    <w:p w:rsidR="004D3879" w:rsidRPr="00ED7348" w:rsidRDefault="004D3879" w:rsidP="004D3879">
      <w:pPr>
        <w:suppressAutoHyphens/>
        <w:autoSpaceDE w:val="0"/>
        <w:autoSpaceDN w:val="0"/>
        <w:spacing w:line="276" w:lineRule="auto"/>
        <w:ind w:left="-142" w:right="-286"/>
        <w:jc w:val="center"/>
        <w:rPr>
          <w:rFonts w:eastAsia="Times New Roman" w:cs="Times New Roman"/>
          <w:b/>
          <w:bCs/>
          <w:kern w:val="1"/>
          <w:sz w:val="30"/>
          <w:szCs w:val="30"/>
          <w:lang w:eastAsia="zh-CN"/>
        </w:rPr>
      </w:pPr>
      <w:r w:rsidRPr="00ED7348">
        <w:rPr>
          <w:rFonts w:eastAsia="Times New Roman" w:cs="Times New Roman"/>
          <w:b/>
          <w:bCs/>
          <w:kern w:val="1"/>
          <w:sz w:val="30"/>
          <w:szCs w:val="30"/>
          <w:lang w:eastAsia="zh-CN"/>
        </w:rPr>
        <w:t>MŰSZAKI ÉS HUMÁNTUDOMÁNYOK KAR, MAROSVÁSÁRHELY</w:t>
      </w:r>
    </w:p>
    <w:p w:rsidR="004D3879" w:rsidRPr="00ED7348" w:rsidRDefault="004D3879" w:rsidP="004D3879">
      <w:pPr>
        <w:suppressAutoHyphens/>
        <w:spacing w:line="276" w:lineRule="auto"/>
        <w:jc w:val="center"/>
        <w:rPr>
          <w:rFonts w:eastAsia="Times New Roman" w:cs="Times New Roman"/>
          <w:b/>
          <w:kern w:val="1"/>
          <w:sz w:val="56"/>
          <w:szCs w:val="20"/>
          <w:lang w:eastAsia="zh-CN"/>
        </w:rPr>
      </w:pPr>
      <w:r w:rsidRPr="00ED7348">
        <w:rPr>
          <w:rFonts w:eastAsia="Times New Roman" w:cs="Times New Roman"/>
          <w:b/>
          <w:bCs/>
          <w:kern w:val="1"/>
          <w:sz w:val="28"/>
          <w:szCs w:val="32"/>
          <w:lang w:eastAsia="zh-CN"/>
        </w:rPr>
        <w:t>SZÁMÍTÓGÉPES IRÁNYÍTÁSI RENDSZEREK SZAK</w:t>
      </w:r>
    </w:p>
    <w:p w:rsidR="004D3879" w:rsidRPr="00ED7348" w:rsidRDefault="004D3879" w:rsidP="004D3879">
      <w:pPr>
        <w:suppressAutoHyphens/>
        <w:ind w:left="-567"/>
        <w:jc w:val="center"/>
        <w:rPr>
          <w:rFonts w:eastAsia="Times New Roman" w:cs="Times New Roman"/>
          <w:b/>
          <w:kern w:val="1"/>
          <w:sz w:val="56"/>
          <w:szCs w:val="20"/>
          <w:lang w:eastAsia="zh-CN"/>
        </w:rPr>
      </w:pPr>
    </w:p>
    <w:p w:rsidR="004D3879" w:rsidRPr="00ED7348" w:rsidRDefault="004D3879" w:rsidP="004D3879">
      <w:pPr>
        <w:suppressAutoHyphens/>
        <w:ind w:left="-567"/>
        <w:jc w:val="center"/>
        <w:rPr>
          <w:rFonts w:eastAsia="Times New Roman" w:cs="Times New Roman"/>
          <w:b/>
          <w:kern w:val="1"/>
          <w:sz w:val="56"/>
          <w:szCs w:val="20"/>
          <w:lang w:eastAsia="zh-CN"/>
        </w:rPr>
      </w:pPr>
    </w:p>
    <w:p w:rsidR="004D3879" w:rsidRPr="00ED7348" w:rsidRDefault="004D3879" w:rsidP="004D3879">
      <w:pPr>
        <w:suppressAutoHyphens/>
        <w:ind w:left="-567"/>
        <w:jc w:val="center"/>
        <w:rPr>
          <w:rFonts w:eastAsia="Times New Roman" w:cs="Times New Roman"/>
          <w:b/>
          <w:kern w:val="1"/>
          <w:sz w:val="40"/>
          <w:szCs w:val="40"/>
          <w:lang w:eastAsia="zh-CN"/>
        </w:rPr>
      </w:pPr>
    </w:p>
    <w:p w:rsidR="004D3879" w:rsidRPr="00ED7348" w:rsidRDefault="004D3879" w:rsidP="004D3879">
      <w:pPr>
        <w:suppressAutoHyphens/>
        <w:ind w:left="-567"/>
        <w:jc w:val="center"/>
        <w:rPr>
          <w:rFonts w:eastAsia="Times New Roman" w:cs="Times New Roman"/>
          <w:b/>
          <w:kern w:val="1"/>
          <w:sz w:val="40"/>
          <w:szCs w:val="40"/>
          <w:lang w:eastAsia="zh-CN"/>
        </w:rPr>
      </w:pPr>
    </w:p>
    <w:p w:rsidR="004D3879" w:rsidRPr="00ED7348" w:rsidRDefault="004D3879" w:rsidP="004D3879">
      <w:pPr>
        <w:suppressAutoHyphens/>
        <w:jc w:val="center"/>
        <w:rPr>
          <w:rFonts w:eastAsia="Times New Roman" w:cs="Times New Roman"/>
          <w:b/>
          <w:kern w:val="1"/>
          <w:sz w:val="56"/>
          <w:szCs w:val="64"/>
          <w:lang w:eastAsia="zh-CN"/>
        </w:rPr>
      </w:pPr>
      <w:r w:rsidRPr="00ED7348">
        <w:rPr>
          <w:rFonts w:eastAsia="Times New Roman" w:cs="Times New Roman"/>
          <w:b/>
          <w:spacing w:val="20"/>
          <w:kern w:val="1"/>
          <w:sz w:val="52"/>
          <w:szCs w:val="44"/>
          <w:highlight w:val="yellow"/>
          <w:lang w:eastAsia="zh-CN"/>
        </w:rPr>
        <w:t>A DOLGOZAT CÍME</w:t>
      </w:r>
    </w:p>
    <w:p w:rsidR="004D3879" w:rsidRPr="00ED7348" w:rsidRDefault="004D3879" w:rsidP="004D3879">
      <w:pPr>
        <w:suppressAutoHyphens/>
        <w:jc w:val="center"/>
        <w:rPr>
          <w:rFonts w:eastAsia="Times New Roman" w:cs="Times New Roman"/>
          <w:b/>
          <w:kern w:val="1"/>
          <w:sz w:val="44"/>
          <w:szCs w:val="44"/>
          <w:lang w:eastAsia="zh-CN"/>
        </w:rPr>
      </w:pPr>
    </w:p>
    <w:p w:rsidR="004D3879" w:rsidRPr="00ED7348" w:rsidRDefault="004D3879" w:rsidP="004D3879">
      <w:pPr>
        <w:suppressAutoHyphens/>
        <w:jc w:val="center"/>
        <w:rPr>
          <w:rFonts w:eastAsia="Times New Roman" w:cs="Times New Roman"/>
          <w:b/>
          <w:kern w:val="1"/>
          <w:sz w:val="44"/>
          <w:szCs w:val="44"/>
          <w:lang w:eastAsia="zh-CN"/>
        </w:rPr>
      </w:pPr>
    </w:p>
    <w:p w:rsidR="004D3879" w:rsidRPr="00ED7348" w:rsidRDefault="004D3879" w:rsidP="004D3879">
      <w:pPr>
        <w:suppressAutoHyphens/>
        <w:jc w:val="center"/>
        <w:rPr>
          <w:rFonts w:eastAsia="Times New Roman" w:cs="Times New Roman"/>
          <w:b/>
          <w:kern w:val="1"/>
          <w:sz w:val="44"/>
          <w:szCs w:val="44"/>
          <w:lang w:eastAsia="zh-CN"/>
        </w:rPr>
      </w:pPr>
    </w:p>
    <w:p w:rsidR="004D3879" w:rsidRPr="00ED7348" w:rsidRDefault="002C2971" w:rsidP="004D3879">
      <w:pPr>
        <w:suppressAutoHyphens/>
        <w:jc w:val="center"/>
        <w:rPr>
          <w:rFonts w:eastAsia="Times New Roman" w:cs="Times New Roman"/>
          <w:b/>
          <w:caps/>
          <w:spacing w:val="40"/>
          <w:kern w:val="48"/>
          <w:sz w:val="48"/>
          <w:szCs w:val="44"/>
          <w:lang w:eastAsia="zh-CN"/>
        </w:rPr>
      </w:pPr>
      <w:r>
        <w:rPr>
          <w:rFonts w:eastAsia="Times New Roman" w:cs="Times New Roman"/>
          <w:b/>
          <w:spacing w:val="40"/>
          <w:kern w:val="48"/>
          <w:sz w:val="48"/>
          <w:szCs w:val="44"/>
          <w:lang w:eastAsia="zh-CN"/>
        </w:rPr>
        <w:t>MES</w:t>
      </w:r>
      <w:r w:rsidR="006F6D76">
        <w:rPr>
          <w:rFonts w:eastAsia="Times New Roman" w:cs="Times New Roman"/>
          <w:b/>
          <w:spacing w:val="40"/>
          <w:kern w:val="48"/>
          <w:sz w:val="48"/>
          <w:szCs w:val="44"/>
          <w:lang w:eastAsia="zh-CN"/>
        </w:rPr>
        <w:t>TERI</w:t>
      </w:r>
      <w:r w:rsidR="004D3879" w:rsidRPr="00ED7348">
        <w:rPr>
          <w:rFonts w:eastAsia="Times New Roman" w:cs="Times New Roman"/>
          <w:b/>
          <w:spacing w:val="40"/>
          <w:kern w:val="48"/>
          <w:sz w:val="48"/>
          <w:szCs w:val="44"/>
          <w:lang w:eastAsia="zh-CN"/>
        </w:rPr>
        <w:t>DISSZERTÁCIÓ</w:t>
      </w:r>
    </w:p>
    <w:p w:rsidR="004D3879" w:rsidRPr="00ED7348" w:rsidRDefault="004D3879" w:rsidP="004D3879">
      <w:pPr>
        <w:suppressAutoHyphens/>
        <w:ind w:left="-567"/>
        <w:jc w:val="center"/>
        <w:rPr>
          <w:rFonts w:eastAsia="Times New Roman" w:cs="Times New Roman"/>
          <w:b/>
          <w:kern w:val="1"/>
          <w:sz w:val="56"/>
          <w:szCs w:val="20"/>
          <w:lang w:eastAsia="zh-CN"/>
        </w:rPr>
      </w:pPr>
    </w:p>
    <w:p w:rsidR="004D3879" w:rsidRPr="00ED7348" w:rsidRDefault="004D3879" w:rsidP="004D3879">
      <w:pPr>
        <w:suppressAutoHyphens/>
        <w:ind w:left="-567"/>
        <w:jc w:val="center"/>
        <w:rPr>
          <w:rFonts w:eastAsia="Times New Roman" w:cs="Times New Roman"/>
          <w:b/>
          <w:kern w:val="1"/>
          <w:sz w:val="32"/>
          <w:szCs w:val="20"/>
          <w:lang w:eastAsia="zh-CN"/>
        </w:rPr>
      </w:pPr>
    </w:p>
    <w:p w:rsidR="004D3879" w:rsidRPr="00ED7348" w:rsidRDefault="004D3879" w:rsidP="004D3879">
      <w:pPr>
        <w:suppressAutoHyphens/>
        <w:ind w:left="-567"/>
        <w:jc w:val="center"/>
        <w:rPr>
          <w:rFonts w:eastAsia="Times New Roman" w:cs="Times New Roman"/>
          <w:b/>
          <w:kern w:val="1"/>
          <w:sz w:val="32"/>
          <w:szCs w:val="20"/>
          <w:lang w:eastAsia="zh-CN"/>
        </w:rPr>
      </w:pPr>
    </w:p>
    <w:p w:rsidR="004D3879" w:rsidRPr="00ED7348" w:rsidRDefault="004D3879" w:rsidP="004D3879">
      <w:pPr>
        <w:suppressAutoHyphens/>
        <w:ind w:left="-567"/>
        <w:jc w:val="center"/>
        <w:rPr>
          <w:rFonts w:eastAsia="Times New Roman" w:cs="Times New Roman"/>
          <w:b/>
          <w:kern w:val="1"/>
          <w:sz w:val="32"/>
          <w:szCs w:val="20"/>
          <w:lang w:eastAsia="zh-CN"/>
        </w:rPr>
      </w:pPr>
    </w:p>
    <w:p w:rsidR="004D3879" w:rsidRPr="00ED7348" w:rsidRDefault="004D3879" w:rsidP="004D3879">
      <w:pPr>
        <w:suppressAutoHyphens/>
        <w:ind w:left="-567"/>
        <w:jc w:val="center"/>
        <w:rPr>
          <w:rFonts w:eastAsia="Times New Roman" w:cs="Times New Roman"/>
          <w:b/>
          <w:kern w:val="1"/>
          <w:sz w:val="32"/>
          <w:szCs w:val="20"/>
          <w:lang w:eastAsia="zh-CN"/>
        </w:rPr>
      </w:pPr>
    </w:p>
    <w:p w:rsidR="004D3879" w:rsidRPr="00ED7348" w:rsidRDefault="004D3879" w:rsidP="004D3879">
      <w:pPr>
        <w:suppressAutoHyphens/>
        <w:ind w:left="-567"/>
        <w:jc w:val="center"/>
        <w:rPr>
          <w:rFonts w:eastAsia="Times New Roman" w:cs="Times New Roman"/>
          <w:b/>
          <w:kern w:val="1"/>
          <w:sz w:val="32"/>
          <w:szCs w:val="20"/>
          <w:lang w:eastAsia="zh-CN"/>
        </w:rPr>
      </w:pPr>
    </w:p>
    <w:p w:rsidR="004D3879" w:rsidRPr="00ED7348" w:rsidRDefault="004D3879" w:rsidP="004D3879">
      <w:pPr>
        <w:tabs>
          <w:tab w:val="left" w:pos="6663"/>
        </w:tabs>
        <w:suppressAutoHyphens/>
        <w:autoSpaceDE w:val="0"/>
        <w:autoSpaceDN w:val="0"/>
        <w:rPr>
          <w:rFonts w:ascii="Times New Roman Rom" w:eastAsia="Times New Roman" w:hAnsi="Times New Roman Rom" w:cs="Times New Roman"/>
          <w:b/>
          <w:bCs/>
          <w:kern w:val="1"/>
          <w:sz w:val="32"/>
          <w:szCs w:val="32"/>
          <w:lang w:eastAsia="zh-CN"/>
        </w:rPr>
      </w:pPr>
      <w:r w:rsidRPr="00ED7348">
        <w:rPr>
          <w:rFonts w:ascii="Times New Roman Rom" w:eastAsia="Times New Roman" w:hAnsi="Times New Roman Rom" w:cs="Times New Roman"/>
          <w:b/>
          <w:bCs/>
          <w:kern w:val="1"/>
          <w:sz w:val="32"/>
          <w:szCs w:val="32"/>
          <w:lang w:eastAsia="zh-CN"/>
        </w:rPr>
        <w:t>Témavezető:</w:t>
      </w:r>
      <w:r w:rsidRPr="00ED7348">
        <w:rPr>
          <w:rFonts w:ascii="Times New Roman Rom" w:eastAsia="Times New Roman" w:hAnsi="Times New Roman Rom" w:cs="Times New Roman"/>
          <w:b/>
          <w:bCs/>
          <w:kern w:val="1"/>
          <w:sz w:val="32"/>
          <w:szCs w:val="32"/>
          <w:lang w:eastAsia="zh-CN"/>
        </w:rPr>
        <w:tab/>
        <w:t>Végzős hallgató:</w:t>
      </w:r>
    </w:p>
    <w:p w:rsidR="004D3879" w:rsidRPr="00ED7348" w:rsidRDefault="004D3879" w:rsidP="004D3879">
      <w:pPr>
        <w:tabs>
          <w:tab w:val="left" w:pos="6663"/>
        </w:tabs>
        <w:suppressAutoHyphens/>
        <w:rPr>
          <w:rFonts w:eastAsia="Times New Roman" w:cs="Times New Roman"/>
          <w:b/>
          <w:kern w:val="1"/>
          <w:sz w:val="36"/>
          <w:szCs w:val="32"/>
          <w:lang w:eastAsia="zh-CN"/>
        </w:rPr>
      </w:pPr>
      <w:r w:rsidRPr="00ED7348">
        <w:rPr>
          <w:rFonts w:eastAsia="Times New Roman" w:cs="Times New Roman"/>
          <w:b/>
          <w:kern w:val="1"/>
          <w:sz w:val="36"/>
          <w:szCs w:val="32"/>
          <w:highlight w:val="yellow"/>
          <w:lang w:eastAsia="zh-CN"/>
        </w:rPr>
        <w:t>Dr. Brassai Sándor Tihamér,</w:t>
      </w:r>
      <w:r w:rsidRPr="00ED7348">
        <w:rPr>
          <w:rFonts w:eastAsia="Times New Roman" w:cs="Times New Roman"/>
          <w:b/>
          <w:kern w:val="1"/>
          <w:sz w:val="36"/>
          <w:szCs w:val="32"/>
          <w:lang w:eastAsia="zh-CN"/>
        </w:rPr>
        <w:tab/>
      </w:r>
      <w:r w:rsidRPr="00ED7348">
        <w:rPr>
          <w:rFonts w:eastAsia="Times New Roman" w:cs="Times New Roman"/>
          <w:b/>
          <w:kern w:val="1"/>
          <w:sz w:val="36"/>
          <w:szCs w:val="32"/>
          <w:highlight w:val="yellow"/>
          <w:lang w:eastAsia="zh-CN"/>
        </w:rPr>
        <w:t>Hajdu Szabolcs</w:t>
      </w:r>
    </w:p>
    <w:p w:rsidR="004D3879" w:rsidRPr="00ED7348" w:rsidRDefault="002C2971" w:rsidP="004D3879">
      <w:pPr>
        <w:suppressAutoHyphens/>
        <w:rPr>
          <w:rFonts w:eastAsia="Times New Roman" w:cs="Times New Roman"/>
          <w:b/>
          <w:kern w:val="1"/>
          <w:sz w:val="36"/>
          <w:szCs w:val="32"/>
          <w:lang w:eastAsia="zh-CN"/>
        </w:rPr>
      </w:pPr>
      <w:r>
        <w:rPr>
          <w:rFonts w:eastAsia="Times New Roman" w:cs="Times New Roman"/>
          <w:b/>
          <w:kern w:val="1"/>
          <w:sz w:val="36"/>
          <w:szCs w:val="32"/>
          <w:highlight w:val="yellow"/>
          <w:lang w:eastAsia="zh-CN"/>
        </w:rPr>
        <w:t xml:space="preserve">Egyetemi </w:t>
      </w:r>
      <w:r w:rsidR="004D3879" w:rsidRPr="00ED7348">
        <w:rPr>
          <w:rFonts w:eastAsia="Times New Roman" w:cs="Times New Roman"/>
          <w:b/>
          <w:kern w:val="1"/>
          <w:sz w:val="36"/>
          <w:szCs w:val="32"/>
          <w:highlight w:val="yellow"/>
          <w:lang w:eastAsia="zh-CN"/>
        </w:rPr>
        <w:t>adjunktus</w:t>
      </w:r>
    </w:p>
    <w:p w:rsidR="004D3879" w:rsidRPr="00ED7348" w:rsidRDefault="004D3879" w:rsidP="004D3879">
      <w:pPr>
        <w:suppressAutoHyphens/>
        <w:ind w:left="4320"/>
        <w:jc w:val="center"/>
        <w:rPr>
          <w:rFonts w:eastAsia="Times New Roman" w:cs="Times New Roman"/>
          <w:b/>
          <w:kern w:val="1"/>
          <w:sz w:val="28"/>
          <w:szCs w:val="20"/>
          <w:lang w:eastAsia="zh-CN"/>
        </w:rPr>
      </w:pPr>
    </w:p>
    <w:p w:rsidR="004D3879" w:rsidRPr="00ED7348" w:rsidRDefault="004D3879" w:rsidP="004D3879">
      <w:pPr>
        <w:suppressAutoHyphens/>
        <w:ind w:left="4320"/>
        <w:jc w:val="center"/>
        <w:rPr>
          <w:rFonts w:eastAsia="Times New Roman" w:cs="Times New Roman"/>
          <w:b/>
          <w:kern w:val="1"/>
          <w:sz w:val="28"/>
          <w:szCs w:val="20"/>
          <w:lang w:eastAsia="zh-CN"/>
        </w:rPr>
      </w:pPr>
    </w:p>
    <w:p w:rsidR="004D3879" w:rsidRPr="00ED7348" w:rsidRDefault="004D3879" w:rsidP="004D3879">
      <w:pPr>
        <w:suppressAutoHyphens/>
        <w:ind w:left="4320"/>
        <w:jc w:val="center"/>
        <w:rPr>
          <w:rFonts w:eastAsia="Times New Roman" w:cs="Times New Roman"/>
          <w:b/>
          <w:kern w:val="1"/>
          <w:sz w:val="28"/>
          <w:szCs w:val="20"/>
          <w:lang w:eastAsia="zh-CN"/>
        </w:rPr>
      </w:pPr>
    </w:p>
    <w:p w:rsidR="004D3879" w:rsidRPr="00ED7348" w:rsidRDefault="004D3879" w:rsidP="004D3879">
      <w:pPr>
        <w:suppressAutoHyphens/>
        <w:ind w:left="4320"/>
        <w:jc w:val="center"/>
        <w:rPr>
          <w:rFonts w:eastAsia="Times New Roman" w:cs="Times New Roman"/>
          <w:b/>
          <w:kern w:val="1"/>
          <w:sz w:val="28"/>
          <w:szCs w:val="20"/>
          <w:lang w:eastAsia="zh-CN"/>
        </w:rPr>
      </w:pPr>
    </w:p>
    <w:p w:rsidR="004D3879" w:rsidRPr="00ED7348" w:rsidRDefault="004D3879" w:rsidP="004D3879">
      <w:pPr>
        <w:suppressAutoHyphens/>
        <w:ind w:left="4320"/>
        <w:jc w:val="center"/>
        <w:rPr>
          <w:rFonts w:eastAsia="Times New Roman" w:cs="Times New Roman"/>
          <w:b/>
          <w:kern w:val="1"/>
          <w:sz w:val="28"/>
          <w:szCs w:val="20"/>
          <w:lang w:eastAsia="zh-CN"/>
        </w:rPr>
      </w:pPr>
    </w:p>
    <w:p w:rsidR="004D3879" w:rsidRPr="00ED7348" w:rsidRDefault="004D3879" w:rsidP="004D3879">
      <w:pPr>
        <w:suppressAutoHyphens/>
        <w:ind w:left="4320"/>
        <w:jc w:val="center"/>
        <w:rPr>
          <w:rFonts w:eastAsia="Times New Roman" w:cs="Times New Roman"/>
          <w:b/>
          <w:kern w:val="1"/>
          <w:sz w:val="28"/>
          <w:szCs w:val="20"/>
          <w:lang w:eastAsia="zh-CN"/>
        </w:rPr>
      </w:pPr>
    </w:p>
    <w:p w:rsidR="004D3879" w:rsidRPr="00ED7348" w:rsidRDefault="004D3879" w:rsidP="004D3879">
      <w:pPr>
        <w:suppressAutoHyphens/>
        <w:ind w:left="4320"/>
        <w:jc w:val="center"/>
        <w:rPr>
          <w:rFonts w:eastAsia="Times New Roman" w:cs="Times New Roman"/>
          <w:b/>
          <w:kern w:val="1"/>
          <w:sz w:val="28"/>
          <w:szCs w:val="20"/>
          <w:lang w:eastAsia="zh-CN"/>
        </w:rPr>
      </w:pPr>
    </w:p>
    <w:p w:rsidR="004D3879" w:rsidRPr="00ED7348" w:rsidRDefault="00FD26B9" w:rsidP="004D3879">
      <w:pPr>
        <w:suppressAutoHyphens/>
        <w:ind w:left="-567"/>
        <w:jc w:val="center"/>
        <w:rPr>
          <w:rFonts w:eastAsia="Times New Roman" w:cs="Times New Roman"/>
          <w:b/>
          <w:kern w:val="1"/>
          <w:sz w:val="56"/>
          <w:szCs w:val="20"/>
          <w:lang w:eastAsia="zh-CN"/>
        </w:rPr>
      </w:pPr>
      <w:r w:rsidRPr="00ED7348">
        <w:rPr>
          <w:rFonts w:eastAsia="Times New Roman" w:cs="Times New Roman"/>
          <w:b/>
          <w:kern w:val="1"/>
          <w:sz w:val="56"/>
          <w:szCs w:val="20"/>
          <w:lang w:eastAsia="zh-CN"/>
        </w:rPr>
        <w:fldChar w:fldCharType="begin"/>
      </w:r>
      <w:r w:rsidR="004D3879" w:rsidRPr="00ED7348">
        <w:rPr>
          <w:rFonts w:eastAsia="Times New Roman" w:cs="Times New Roman"/>
          <w:b/>
          <w:kern w:val="1"/>
          <w:sz w:val="56"/>
          <w:szCs w:val="20"/>
          <w:lang w:eastAsia="zh-CN"/>
        </w:rPr>
        <w:instrText xml:space="preserve"> DATE  \@ "yyyy"  \* MERGEFORMAT </w:instrText>
      </w:r>
      <w:r w:rsidRPr="00ED7348">
        <w:rPr>
          <w:rFonts w:eastAsia="Times New Roman" w:cs="Times New Roman"/>
          <w:b/>
          <w:kern w:val="1"/>
          <w:sz w:val="56"/>
          <w:szCs w:val="20"/>
          <w:lang w:eastAsia="zh-CN"/>
        </w:rPr>
        <w:fldChar w:fldCharType="separate"/>
      </w:r>
      <w:r w:rsidR="00A274D7">
        <w:rPr>
          <w:rFonts w:eastAsia="Times New Roman" w:cs="Times New Roman"/>
          <w:b/>
          <w:noProof/>
          <w:kern w:val="1"/>
          <w:sz w:val="56"/>
          <w:szCs w:val="20"/>
          <w:lang w:eastAsia="zh-CN"/>
        </w:rPr>
        <w:t>2015</w:t>
      </w:r>
      <w:r w:rsidRPr="00ED7348">
        <w:rPr>
          <w:rFonts w:eastAsia="Times New Roman" w:cs="Times New Roman"/>
          <w:b/>
          <w:kern w:val="1"/>
          <w:sz w:val="56"/>
          <w:szCs w:val="20"/>
          <w:lang w:eastAsia="zh-CN"/>
        </w:rPr>
        <w:fldChar w:fldCharType="end"/>
      </w:r>
    </w:p>
    <w:p w:rsidR="004D3879" w:rsidRPr="00ED7348" w:rsidRDefault="004D3879" w:rsidP="004D3879">
      <w:pPr>
        <w:suppressAutoHyphens/>
        <w:jc w:val="center"/>
        <w:rPr>
          <w:rFonts w:eastAsia="Times New Roman" w:cs="Times New Roman"/>
          <w:b/>
          <w:kern w:val="1"/>
          <w:sz w:val="56"/>
          <w:szCs w:val="20"/>
          <w:lang w:eastAsia="zh-CN"/>
        </w:rPr>
      </w:pPr>
    </w:p>
    <w:p w:rsidR="004D3879" w:rsidRPr="00ED7348" w:rsidRDefault="004D3879">
      <w:pPr>
        <w:rPr>
          <w:rFonts w:cs="Times New Roman"/>
          <w:szCs w:val="24"/>
        </w:rPr>
      </w:pPr>
      <w:r w:rsidRPr="00ED7348">
        <w:rPr>
          <w:rFonts w:cs="Times New Roman"/>
          <w:szCs w:val="24"/>
        </w:rPr>
        <w:br w:type="page"/>
      </w:r>
    </w:p>
    <w:p w:rsidR="004D3879" w:rsidRPr="00ED7348" w:rsidRDefault="004D3879" w:rsidP="004D3879">
      <w:pPr>
        <w:suppressAutoHyphens/>
        <w:spacing w:line="276" w:lineRule="auto"/>
        <w:jc w:val="center"/>
        <w:rPr>
          <w:rFonts w:eastAsia="Times New Roman" w:cs="Times New Roman"/>
          <w:b/>
          <w:kern w:val="1"/>
          <w:sz w:val="36"/>
          <w:szCs w:val="32"/>
          <w:lang w:val="ro-RO" w:eastAsia="ar-SA"/>
        </w:rPr>
      </w:pPr>
      <w:r w:rsidRPr="00ED7348">
        <w:rPr>
          <w:rFonts w:eastAsia="Times New Roman" w:cs="Times New Roman"/>
          <w:b/>
          <w:kern w:val="1"/>
          <w:sz w:val="36"/>
          <w:szCs w:val="32"/>
          <w:lang w:val="ro-RO" w:eastAsia="ar-SA"/>
        </w:rPr>
        <w:lastRenderedPageBreak/>
        <w:t>UNIVERSITATEA SAPIENTIA DIN CLUJ-NAPOCA</w:t>
      </w:r>
    </w:p>
    <w:p w:rsidR="004D3879" w:rsidRPr="00ED7348" w:rsidRDefault="004D3879" w:rsidP="004D3879">
      <w:pPr>
        <w:suppressAutoHyphens/>
        <w:spacing w:line="276" w:lineRule="auto"/>
        <w:jc w:val="center"/>
        <w:rPr>
          <w:rFonts w:eastAsia="Times New Roman" w:cs="Times New Roman"/>
          <w:b/>
          <w:kern w:val="1"/>
          <w:sz w:val="28"/>
          <w:szCs w:val="28"/>
          <w:lang w:val="ro-RO" w:eastAsia="ar-SA"/>
        </w:rPr>
      </w:pPr>
      <w:r w:rsidRPr="00ED7348">
        <w:rPr>
          <w:rFonts w:eastAsia="Times New Roman" w:cs="Times New Roman"/>
          <w:b/>
          <w:kern w:val="1"/>
          <w:sz w:val="28"/>
          <w:szCs w:val="28"/>
          <w:lang w:val="ro-RO" w:eastAsia="ar-SA"/>
        </w:rPr>
        <w:t>FACULTATEA DE ȘTIINȚE TEHNICE ȘI UMANISTE, TÎRGU-MUREȘ</w:t>
      </w:r>
    </w:p>
    <w:p w:rsidR="004D3879" w:rsidRPr="00ED7348" w:rsidRDefault="004D3879" w:rsidP="004D3879">
      <w:pPr>
        <w:suppressAutoHyphens/>
        <w:spacing w:line="276" w:lineRule="auto"/>
        <w:jc w:val="center"/>
        <w:rPr>
          <w:rFonts w:eastAsia="Times New Roman" w:cs="Times New Roman"/>
          <w:b/>
          <w:kern w:val="1"/>
          <w:sz w:val="72"/>
          <w:szCs w:val="20"/>
          <w:lang w:val="ro-RO" w:eastAsia="zh-CN"/>
        </w:rPr>
      </w:pPr>
      <w:r w:rsidRPr="00ED7348">
        <w:rPr>
          <w:rFonts w:eastAsia="Times New Roman" w:cs="Times New Roman"/>
          <w:b/>
          <w:bCs/>
          <w:kern w:val="1"/>
          <w:sz w:val="32"/>
          <w:szCs w:val="32"/>
          <w:lang w:val="ro-RO" w:eastAsia="zh-CN"/>
        </w:rPr>
        <w:t>SPECIALIZAREASISTEME DE CONTROL INTELIGENTE</w:t>
      </w:r>
    </w:p>
    <w:p w:rsidR="004D3879" w:rsidRPr="00ED7348" w:rsidRDefault="004D3879" w:rsidP="004D3879">
      <w:pPr>
        <w:suppressAutoHyphens/>
        <w:ind w:left="-567"/>
        <w:jc w:val="center"/>
        <w:rPr>
          <w:rFonts w:eastAsia="Times New Roman" w:cs="Times New Roman"/>
          <w:b/>
          <w:kern w:val="1"/>
          <w:sz w:val="56"/>
          <w:szCs w:val="20"/>
          <w:lang w:val="ro-RO" w:eastAsia="zh-CN"/>
        </w:rPr>
      </w:pPr>
    </w:p>
    <w:p w:rsidR="004D3879" w:rsidRPr="00ED7348" w:rsidRDefault="004D3879" w:rsidP="004D3879">
      <w:pPr>
        <w:suppressAutoHyphens/>
        <w:ind w:left="-567"/>
        <w:jc w:val="center"/>
        <w:rPr>
          <w:rFonts w:eastAsia="Times New Roman" w:cs="Times New Roman"/>
          <w:b/>
          <w:kern w:val="1"/>
          <w:sz w:val="56"/>
          <w:szCs w:val="20"/>
          <w:lang w:val="ro-RO" w:eastAsia="zh-CN"/>
        </w:rPr>
      </w:pPr>
    </w:p>
    <w:p w:rsidR="004D3879" w:rsidRPr="00ED7348" w:rsidRDefault="004D3879" w:rsidP="004D3879">
      <w:pPr>
        <w:suppressAutoHyphens/>
        <w:ind w:left="-567"/>
        <w:jc w:val="center"/>
        <w:rPr>
          <w:rFonts w:eastAsia="Times New Roman" w:cs="Times New Roman"/>
          <w:b/>
          <w:kern w:val="1"/>
          <w:sz w:val="56"/>
          <w:szCs w:val="20"/>
          <w:lang w:val="ro-RO" w:eastAsia="zh-CN"/>
        </w:rPr>
      </w:pPr>
    </w:p>
    <w:p w:rsidR="004D3879" w:rsidRPr="00ED7348" w:rsidRDefault="004D3879" w:rsidP="004D3879">
      <w:pPr>
        <w:suppressAutoHyphens/>
        <w:ind w:left="-567"/>
        <w:jc w:val="center"/>
        <w:rPr>
          <w:rFonts w:eastAsia="Times New Roman" w:cs="Times New Roman"/>
          <w:b/>
          <w:kern w:val="1"/>
          <w:sz w:val="40"/>
          <w:szCs w:val="40"/>
          <w:lang w:val="ro-RO" w:eastAsia="zh-CN"/>
        </w:rPr>
      </w:pPr>
    </w:p>
    <w:p w:rsidR="004D3879" w:rsidRPr="00ED7348" w:rsidRDefault="004D3879" w:rsidP="004D3879">
      <w:pPr>
        <w:suppressAutoHyphens/>
        <w:jc w:val="center"/>
        <w:rPr>
          <w:rFonts w:eastAsia="Times New Roman" w:cs="Times New Roman"/>
          <w:b/>
          <w:spacing w:val="20"/>
          <w:kern w:val="1"/>
          <w:sz w:val="56"/>
          <w:szCs w:val="44"/>
          <w:lang w:val="ro-RO" w:eastAsia="zh-CN"/>
        </w:rPr>
      </w:pPr>
      <w:r w:rsidRPr="00ED7348">
        <w:rPr>
          <w:rFonts w:eastAsia="Times New Roman" w:cs="Times New Roman"/>
          <w:b/>
          <w:spacing w:val="20"/>
          <w:kern w:val="1"/>
          <w:sz w:val="56"/>
          <w:szCs w:val="44"/>
          <w:highlight w:val="yellow"/>
          <w:lang w:val="ro-RO" w:eastAsia="zh-CN"/>
        </w:rPr>
        <w:t>TITLUL LUCRĂRII</w:t>
      </w:r>
    </w:p>
    <w:p w:rsidR="004D3879" w:rsidRPr="00ED7348" w:rsidRDefault="004D3879" w:rsidP="004D3879">
      <w:pPr>
        <w:suppressAutoHyphens/>
        <w:jc w:val="center"/>
        <w:rPr>
          <w:rFonts w:eastAsia="Times New Roman" w:cs="Times New Roman"/>
          <w:b/>
          <w:kern w:val="1"/>
          <w:sz w:val="64"/>
          <w:szCs w:val="64"/>
          <w:lang w:val="ro-RO" w:eastAsia="zh-CN"/>
        </w:rPr>
      </w:pPr>
    </w:p>
    <w:p w:rsidR="004D3879" w:rsidRPr="00ED7348" w:rsidRDefault="004D3879" w:rsidP="004D3879">
      <w:pPr>
        <w:suppressAutoHyphens/>
        <w:jc w:val="center"/>
        <w:rPr>
          <w:rFonts w:eastAsia="Times New Roman" w:cs="Times New Roman"/>
          <w:b/>
          <w:kern w:val="1"/>
          <w:sz w:val="44"/>
          <w:szCs w:val="44"/>
          <w:lang w:val="ro-RO" w:eastAsia="zh-CN"/>
        </w:rPr>
      </w:pPr>
    </w:p>
    <w:p w:rsidR="004D3879" w:rsidRPr="00ED7348" w:rsidRDefault="004D3879" w:rsidP="004D3879">
      <w:pPr>
        <w:suppressAutoHyphens/>
        <w:jc w:val="center"/>
        <w:rPr>
          <w:rFonts w:eastAsia="Times New Roman" w:cs="Times New Roman"/>
          <w:b/>
          <w:kern w:val="1"/>
          <w:sz w:val="44"/>
          <w:szCs w:val="44"/>
          <w:lang w:val="ro-RO" w:eastAsia="zh-CN"/>
        </w:rPr>
      </w:pPr>
    </w:p>
    <w:p w:rsidR="004D3879" w:rsidRPr="00ED7348" w:rsidRDefault="002C2971" w:rsidP="004D3879">
      <w:pPr>
        <w:suppressAutoHyphens/>
        <w:jc w:val="center"/>
        <w:rPr>
          <w:rFonts w:eastAsia="Times New Roman" w:cs="Times New Roman"/>
          <w:b/>
          <w:caps/>
          <w:spacing w:val="20"/>
          <w:kern w:val="1"/>
          <w:sz w:val="48"/>
          <w:szCs w:val="44"/>
          <w:lang w:val="ro-RO" w:eastAsia="zh-CN"/>
        </w:rPr>
      </w:pPr>
      <w:r>
        <w:rPr>
          <w:rFonts w:eastAsia="Times New Roman" w:cs="Times New Roman"/>
          <w:b/>
          <w:caps/>
          <w:spacing w:val="20"/>
          <w:kern w:val="1"/>
          <w:sz w:val="48"/>
          <w:szCs w:val="44"/>
          <w:lang w:val="ro-RO" w:eastAsia="zh-CN"/>
        </w:rPr>
        <w:t xml:space="preserve">LUCRARE DE </w:t>
      </w:r>
      <w:r w:rsidR="004D3879" w:rsidRPr="00ED7348">
        <w:rPr>
          <w:rFonts w:eastAsia="Times New Roman" w:cs="Times New Roman"/>
          <w:b/>
          <w:caps/>
          <w:spacing w:val="20"/>
          <w:kern w:val="1"/>
          <w:sz w:val="48"/>
          <w:szCs w:val="44"/>
          <w:lang w:val="ro-RO" w:eastAsia="zh-CN"/>
        </w:rPr>
        <w:t>DISERTAȚIE</w:t>
      </w:r>
    </w:p>
    <w:p w:rsidR="004D3879" w:rsidRPr="00ED7348" w:rsidRDefault="004D3879" w:rsidP="004D3879">
      <w:pPr>
        <w:suppressAutoHyphens/>
        <w:ind w:left="-567"/>
        <w:jc w:val="center"/>
        <w:rPr>
          <w:rFonts w:eastAsia="Times New Roman" w:cs="Times New Roman"/>
          <w:b/>
          <w:kern w:val="1"/>
          <w:sz w:val="56"/>
          <w:szCs w:val="20"/>
          <w:lang w:val="ro-RO" w:eastAsia="zh-CN"/>
        </w:rPr>
      </w:pPr>
    </w:p>
    <w:p w:rsidR="004D3879" w:rsidRPr="00ED7348" w:rsidRDefault="004D3879" w:rsidP="004D3879">
      <w:pPr>
        <w:suppressAutoHyphens/>
        <w:ind w:left="-567"/>
        <w:jc w:val="center"/>
        <w:rPr>
          <w:rFonts w:eastAsia="Times New Roman" w:cs="Times New Roman"/>
          <w:b/>
          <w:kern w:val="1"/>
          <w:sz w:val="32"/>
          <w:szCs w:val="20"/>
          <w:lang w:val="ro-RO" w:eastAsia="zh-CN"/>
        </w:rPr>
      </w:pPr>
    </w:p>
    <w:p w:rsidR="004D3879" w:rsidRPr="00ED7348" w:rsidRDefault="004D3879" w:rsidP="004D3879">
      <w:pPr>
        <w:suppressAutoHyphens/>
        <w:ind w:left="-567"/>
        <w:jc w:val="center"/>
        <w:rPr>
          <w:rFonts w:eastAsia="Times New Roman" w:cs="Times New Roman"/>
          <w:b/>
          <w:kern w:val="1"/>
          <w:sz w:val="32"/>
          <w:szCs w:val="20"/>
          <w:lang w:val="ro-RO" w:eastAsia="zh-CN"/>
        </w:rPr>
      </w:pPr>
    </w:p>
    <w:p w:rsidR="004D3879" w:rsidRPr="00ED7348" w:rsidRDefault="004D3879" w:rsidP="004D3879">
      <w:pPr>
        <w:suppressAutoHyphens/>
        <w:ind w:left="-567"/>
        <w:jc w:val="center"/>
        <w:rPr>
          <w:rFonts w:eastAsia="Times New Roman" w:cs="Times New Roman"/>
          <w:b/>
          <w:kern w:val="1"/>
          <w:sz w:val="32"/>
          <w:szCs w:val="20"/>
          <w:lang w:val="ro-RO" w:eastAsia="zh-CN"/>
        </w:rPr>
      </w:pPr>
    </w:p>
    <w:p w:rsidR="004D3879" w:rsidRPr="00ED7348" w:rsidRDefault="004D3879" w:rsidP="004D3879">
      <w:pPr>
        <w:suppressAutoHyphens/>
        <w:ind w:left="-567"/>
        <w:jc w:val="right"/>
        <w:rPr>
          <w:rFonts w:eastAsia="Times New Roman" w:cs="Times New Roman"/>
          <w:b/>
          <w:kern w:val="1"/>
          <w:sz w:val="40"/>
          <w:szCs w:val="40"/>
          <w:lang w:val="ro-RO" w:eastAsia="zh-CN"/>
        </w:rPr>
      </w:pPr>
      <w:r w:rsidRPr="00ED7348">
        <w:rPr>
          <w:rFonts w:eastAsia="Times New Roman" w:cs="Times New Roman"/>
          <w:b/>
          <w:kern w:val="1"/>
          <w:sz w:val="40"/>
          <w:szCs w:val="40"/>
          <w:lang w:val="ro-RO" w:eastAsia="zh-CN"/>
        </w:rPr>
        <w:tab/>
      </w:r>
      <w:r w:rsidRPr="00ED7348">
        <w:rPr>
          <w:rFonts w:eastAsia="Times New Roman" w:cs="Times New Roman"/>
          <w:b/>
          <w:kern w:val="1"/>
          <w:sz w:val="40"/>
          <w:szCs w:val="40"/>
          <w:lang w:val="ro-RO" w:eastAsia="zh-CN"/>
        </w:rPr>
        <w:tab/>
      </w:r>
      <w:r w:rsidRPr="00ED7348">
        <w:rPr>
          <w:rFonts w:eastAsia="Times New Roman" w:cs="Times New Roman"/>
          <w:b/>
          <w:kern w:val="1"/>
          <w:sz w:val="40"/>
          <w:szCs w:val="40"/>
          <w:lang w:val="ro-RO" w:eastAsia="zh-CN"/>
        </w:rPr>
        <w:tab/>
      </w:r>
    </w:p>
    <w:p w:rsidR="004D3879" w:rsidRPr="00ED7348" w:rsidRDefault="004D3879" w:rsidP="004D3879">
      <w:pPr>
        <w:suppressAutoHyphens/>
        <w:ind w:left="-567"/>
        <w:jc w:val="center"/>
        <w:rPr>
          <w:rFonts w:eastAsia="Times New Roman" w:cs="Times New Roman"/>
          <w:b/>
          <w:i/>
          <w:caps/>
          <w:kern w:val="1"/>
          <w:sz w:val="36"/>
          <w:szCs w:val="36"/>
          <w:lang w:val="ro-RO" w:eastAsia="zh-CN"/>
        </w:rPr>
      </w:pPr>
    </w:p>
    <w:p w:rsidR="004D3879" w:rsidRPr="00ED7348" w:rsidRDefault="004D3879" w:rsidP="004D3879">
      <w:pPr>
        <w:tabs>
          <w:tab w:val="left" w:pos="6804"/>
        </w:tabs>
        <w:suppressAutoHyphens/>
        <w:autoSpaceDE w:val="0"/>
        <w:autoSpaceDN w:val="0"/>
        <w:rPr>
          <w:rFonts w:ascii="Times New Roman Rom" w:eastAsia="Times New Roman" w:hAnsi="Times New Roman Rom" w:cs="Times New Roman"/>
          <w:b/>
          <w:bCs/>
          <w:kern w:val="1"/>
          <w:sz w:val="32"/>
          <w:szCs w:val="32"/>
          <w:lang w:val="ro-RO" w:eastAsia="zh-CN"/>
        </w:rPr>
      </w:pPr>
      <w:r w:rsidRPr="00ED7348">
        <w:rPr>
          <w:rFonts w:ascii="Times New Roman Rom" w:eastAsia="Times New Roman" w:hAnsi="Times New Roman Rom" w:cs="Times New Roman"/>
          <w:b/>
          <w:bCs/>
          <w:kern w:val="1"/>
          <w:sz w:val="32"/>
          <w:szCs w:val="32"/>
          <w:lang w:val="ro-RO" w:eastAsia="zh-CN"/>
        </w:rPr>
        <w:t xml:space="preserve"> Coordonator </w:t>
      </w:r>
      <w:r w:rsidR="006F6D76">
        <w:rPr>
          <w:rFonts w:ascii="Times New Roman Rom" w:eastAsia="Times New Roman" w:hAnsi="Times New Roman Rom" w:cs="Times New Roman"/>
          <w:b/>
          <w:bCs/>
          <w:kern w:val="1"/>
          <w:sz w:val="32"/>
          <w:szCs w:val="32"/>
          <w:lang w:val="ro-RO" w:eastAsia="zh-CN"/>
        </w:rPr>
        <w:t>ș</w:t>
      </w:r>
      <w:r w:rsidRPr="00ED7348">
        <w:rPr>
          <w:rFonts w:ascii="Times New Roman Rom" w:eastAsia="Times New Roman" w:hAnsi="Times New Roman Rom" w:cs="Times New Roman"/>
          <w:b/>
          <w:bCs/>
          <w:kern w:val="1"/>
          <w:sz w:val="32"/>
          <w:szCs w:val="32"/>
          <w:lang w:val="ro-RO" w:eastAsia="zh-CN"/>
        </w:rPr>
        <w:t>tiin</w:t>
      </w:r>
      <w:r w:rsidR="006F6D76">
        <w:rPr>
          <w:rFonts w:ascii="Times New Roman Rom" w:eastAsia="Times New Roman" w:hAnsi="Times New Roman Rom" w:cs="Times New Roman"/>
          <w:b/>
          <w:bCs/>
          <w:kern w:val="1"/>
          <w:sz w:val="32"/>
          <w:szCs w:val="32"/>
          <w:lang w:val="ro-RO" w:eastAsia="zh-CN"/>
        </w:rPr>
        <w:t>ț</w:t>
      </w:r>
      <w:r w:rsidRPr="00ED7348">
        <w:rPr>
          <w:rFonts w:ascii="Times New Roman Rom" w:eastAsia="Times New Roman" w:hAnsi="Times New Roman Rom" w:cs="Times New Roman"/>
          <w:b/>
          <w:bCs/>
          <w:kern w:val="1"/>
          <w:sz w:val="32"/>
          <w:szCs w:val="32"/>
          <w:lang w:val="ro-RO" w:eastAsia="zh-CN"/>
        </w:rPr>
        <w:t>ific:</w:t>
      </w:r>
      <w:r w:rsidRPr="00ED7348">
        <w:rPr>
          <w:rFonts w:ascii="Times New Roman Rom" w:eastAsia="Times New Roman" w:hAnsi="Times New Roman Rom" w:cs="Times New Roman"/>
          <w:b/>
          <w:bCs/>
          <w:kern w:val="1"/>
          <w:sz w:val="32"/>
          <w:szCs w:val="32"/>
          <w:lang w:val="ro-RO" w:eastAsia="zh-CN"/>
        </w:rPr>
        <w:tab/>
        <w:t>Absolvent:</w:t>
      </w:r>
    </w:p>
    <w:p w:rsidR="004D3879" w:rsidRPr="00ED7348" w:rsidRDefault="006F6D76" w:rsidP="004D3879">
      <w:pPr>
        <w:tabs>
          <w:tab w:val="left" w:pos="6804"/>
        </w:tabs>
        <w:suppressAutoHyphens/>
        <w:autoSpaceDE w:val="0"/>
        <w:autoSpaceDN w:val="0"/>
        <w:rPr>
          <w:rFonts w:ascii="Times New Roman Rom" w:eastAsia="Times New Roman" w:hAnsi="Times New Roman Rom" w:cs="Times New Roman"/>
          <w:b/>
          <w:bCs/>
          <w:kern w:val="1"/>
          <w:sz w:val="32"/>
          <w:szCs w:val="32"/>
          <w:lang w:val="ro-RO" w:eastAsia="zh-CN"/>
        </w:rPr>
      </w:pPr>
      <w:r>
        <w:rPr>
          <w:rFonts w:eastAsia="Times New Roman" w:cs="Times New Roman"/>
          <w:b/>
          <w:kern w:val="1"/>
          <w:sz w:val="32"/>
          <w:szCs w:val="32"/>
          <w:highlight w:val="yellow"/>
          <w:lang w:val="ro-RO" w:eastAsia="zh-CN"/>
        </w:rPr>
        <w:t>Ș</w:t>
      </w:r>
      <w:r w:rsidR="002C2971">
        <w:rPr>
          <w:rFonts w:eastAsia="Times New Roman" w:cs="Times New Roman"/>
          <w:b/>
          <w:kern w:val="1"/>
          <w:sz w:val="32"/>
          <w:szCs w:val="32"/>
          <w:highlight w:val="yellow"/>
          <w:lang w:val="ro-RO" w:eastAsia="zh-CN"/>
        </w:rPr>
        <w:t>.l.dr.ing</w:t>
      </w:r>
      <w:r w:rsidR="00D84C13">
        <w:rPr>
          <w:rFonts w:eastAsia="Times New Roman" w:cs="Times New Roman"/>
          <w:b/>
          <w:kern w:val="1"/>
          <w:sz w:val="32"/>
          <w:szCs w:val="32"/>
          <w:highlight w:val="yellow"/>
          <w:lang w:val="ro-RO" w:eastAsia="zh-CN"/>
        </w:rPr>
        <w:t xml:space="preserve">. </w:t>
      </w:r>
      <w:r w:rsidR="004D3879" w:rsidRPr="00ED7348">
        <w:rPr>
          <w:rFonts w:ascii="Times New Roman Rom" w:eastAsia="Times New Roman" w:hAnsi="Times New Roman Rom" w:cs="Times New Roman"/>
          <w:b/>
          <w:bCs/>
          <w:kern w:val="1"/>
          <w:sz w:val="32"/>
          <w:szCs w:val="32"/>
          <w:highlight w:val="yellow"/>
          <w:lang w:val="ro-RO" w:eastAsia="zh-CN"/>
        </w:rPr>
        <w:t xml:space="preserve">Brassai </w:t>
      </w:r>
      <w:r w:rsidR="004D3879" w:rsidRPr="00ED7348">
        <w:rPr>
          <w:rFonts w:eastAsia="Times New Roman" w:cs="Times New Roman"/>
          <w:b/>
          <w:kern w:val="1"/>
          <w:sz w:val="32"/>
          <w:szCs w:val="32"/>
          <w:highlight w:val="yellow"/>
          <w:lang w:val="ro-RO" w:eastAsia="zh-CN"/>
        </w:rPr>
        <w:t>Sándor Tihamér</w:t>
      </w:r>
      <w:r w:rsidR="004D3879" w:rsidRPr="00ED7348">
        <w:rPr>
          <w:rFonts w:eastAsia="Times New Roman" w:cs="Times New Roman"/>
          <w:b/>
          <w:kern w:val="1"/>
          <w:sz w:val="32"/>
          <w:szCs w:val="32"/>
          <w:lang w:val="ro-RO" w:eastAsia="zh-CN"/>
        </w:rPr>
        <w:t>,</w:t>
      </w:r>
      <w:r w:rsidR="004D3879" w:rsidRPr="00ED7348">
        <w:rPr>
          <w:rFonts w:ascii="Times New Roman Rom" w:eastAsia="Times New Roman" w:hAnsi="Times New Roman Rom" w:cs="Times New Roman"/>
          <w:b/>
          <w:bCs/>
          <w:kern w:val="1"/>
          <w:sz w:val="32"/>
          <w:szCs w:val="32"/>
          <w:lang w:val="ro-RO" w:eastAsia="zh-CN"/>
        </w:rPr>
        <w:tab/>
      </w:r>
      <w:r w:rsidR="004D3879" w:rsidRPr="00ED7348">
        <w:rPr>
          <w:rFonts w:ascii="Times New Roman Rom" w:eastAsia="Times New Roman" w:hAnsi="Times New Roman Rom" w:cs="Times New Roman"/>
          <w:b/>
          <w:bCs/>
          <w:kern w:val="1"/>
          <w:sz w:val="32"/>
          <w:szCs w:val="32"/>
          <w:highlight w:val="yellow"/>
          <w:lang w:val="ro-RO" w:eastAsia="zh-CN"/>
        </w:rPr>
        <w:t>Hajdu Szabolcs</w:t>
      </w:r>
    </w:p>
    <w:p w:rsidR="004D3879" w:rsidRPr="00ED7348" w:rsidRDefault="004D3879" w:rsidP="004D3879">
      <w:pPr>
        <w:suppressAutoHyphens/>
        <w:rPr>
          <w:rFonts w:eastAsia="Times New Roman" w:cs="Times New Roman"/>
          <w:b/>
          <w:kern w:val="1"/>
          <w:sz w:val="32"/>
          <w:szCs w:val="32"/>
          <w:lang w:val="ro-RO" w:eastAsia="zh-CN"/>
        </w:rPr>
      </w:pPr>
    </w:p>
    <w:p w:rsidR="004D3879" w:rsidRPr="00ED7348" w:rsidRDefault="004D3879" w:rsidP="004D3879">
      <w:pPr>
        <w:suppressAutoHyphens/>
        <w:rPr>
          <w:rFonts w:eastAsia="Times New Roman" w:cs="Times New Roman"/>
          <w:b/>
          <w:kern w:val="1"/>
          <w:sz w:val="32"/>
          <w:szCs w:val="32"/>
          <w:lang w:val="ro-RO" w:eastAsia="zh-CN"/>
        </w:rPr>
      </w:pPr>
    </w:p>
    <w:p w:rsidR="004D3879" w:rsidRPr="00ED7348" w:rsidRDefault="004D3879" w:rsidP="004D3879">
      <w:pPr>
        <w:suppressAutoHyphens/>
        <w:ind w:left="4320"/>
        <w:rPr>
          <w:rFonts w:eastAsia="Times New Roman" w:cs="Times New Roman"/>
          <w:b/>
          <w:kern w:val="1"/>
          <w:sz w:val="28"/>
          <w:szCs w:val="20"/>
          <w:lang w:val="ro-RO" w:eastAsia="zh-CN"/>
        </w:rPr>
      </w:pPr>
    </w:p>
    <w:p w:rsidR="004D3879" w:rsidRPr="00ED7348" w:rsidRDefault="004D3879" w:rsidP="004D3879">
      <w:pPr>
        <w:suppressAutoHyphens/>
        <w:ind w:left="4320"/>
        <w:rPr>
          <w:rFonts w:eastAsia="Times New Roman" w:cs="Times New Roman"/>
          <w:b/>
          <w:kern w:val="1"/>
          <w:sz w:val="28"/>
          <w:szCs w:val="20"/>
          <w:lang w:val="ro-RO" w:eastAsia="zh-CN"/>
        </w:rPr>
      </w:pPr>
    </w:p>
    <w:p w:rsidR="004D3879" w:rsidRPr="00ED7348" w:rsidRDefault="004D3879" w:rsidP="004D3879">
      <w:pPr>
        <w:suppressAutoHyphens/>
        <w:ind w:left="4320"/>
        <w:rPr>
          <w:rFonts w:eastAsia="Times New Roman" w:cs="Times New Roman"/>
          <w:b/>
          <w:kern w:val="1"/>
          <w:sz w:val="28"/>
          <w:szCs w:val="20"/>
          <w:lang w:val="ro-RO" w:eastAsia="zh-CN"/>
        </w:rPr>
      </w:pPr>
    </w:p>
    <w:p w:rsidR="004D3879" w:rsidRPr="00ED7348" w:rsidRDefault="004D3879" w:rsidP="004D3879">
      <w:pPr>
        <w:suppressAutoHyphens/>
        <w:ind w:left="4320"/>
        <w:rPr>
          <w:rFonts w:eastAsia="Times New Roman" w:cs="Times New Roman"/>
          <w:b/>
          <w:kern w:val="1"/>
          <w:sz w:val="28"/>
          <w:szCs w:val="20"/>
          <w:lang w:val="ro-RO" w:eastAsia="zh-CN"/>
        </w:rPr>
      </w:pPr>
    </w:p>
    <w:p w:rsidR="004D3879" w:rsidRPr="00ED7348" w:rsidRDefault="00FD26B9" w:rsidP="004D3879">
      <w:pPr>
        <w:suppressAutoHyphens/>
        <w:ind w:left="-567"/>
        <w:jc w:val="center"/>
        <w:rPr>
          <w:rFonts w:eastAsia="Times New Roman" w:cs="Times New Roman"/>
          <w:b/>
          <w:sz w:val="56"/>
          <w:szCs w:val="20"/>
          <w:lang w:val="ro-RO" w:eastAsia="zh-CN"/>
        </w:rPr>
      </w:pPr>
      <w:r w:rsidRPr="00ED7348">
        <w:rPr>
          <w:rFonts w:eastAsia="Times New Roman" w:cs="Times New Roman"/>
          <w:b/>
          <w:kern w:val="1"/>
          <w:sz w:val="56"/>
          <w:szCs w:val="20"/>
          <w:lang w:val="ro-RO" w:eastAsia="zh-CN"/>
        </w:rPr>
        <w:fldChar w:fldCharType="begin"/>
      </w:r>
      <w:r w:rsidR="004D3879" w:rsidRPr="00ED7348">
        <w:rPr>
          <w:rFonts w:eastAsia="Times New Roman" w:cs="Times New Roman"/>
          <w:b/>
          <w:kern w:val="1"/>
          <w:sz w:val="56"/>
          <w:szCs w:val="20"/>
          <w:lang w:val="ro-RO" w:eastAsia="zh-CN"/>
        </w:rPr>
        <w:instrText xml:space="preserve"> DATE  \@ "yyyy"  \* MERGEFORMAT </w:instrText>
      </w:r>
      <w:r w:rsidRPr="00ED7348">
        <w:rPr>
          <w:rFonts w:eastAsia="Times New Roman" w:cs="Times New Roman"/>
          <w:b/>
          <w:kern w:val="1"/>
          <w:sz w:val="56"/>
          <w:szCs w:val="20"/>
          <w:lang w:val="ro-RO" w:eastAsia="zh-CN"/>
        </w:rPr>
        <w:fldChar w:fldCharType="separate"/>
      </w:r>
      <w:r w:rsidR="00A274D7">
        <w:rPr>
          <w:rFonts w:eastAsia="Times New Roman" w:cs="Times New Roman"/>
          <w:b/>
          <w:noProof/>
          <w:kern w:val="1"/>
          <w:sz w:val="56"/>
          <w:szCs w:val="20"/>
          <w:lang w:val="ro-RO" w:eastAsia="zh-CN"/>
        </w:rPr>
        <w:t>2015</w:t>
      </w:r>
      <w:r w:rsidRPr="00ED7348">
        <w:rPr>
          <w:rFonts w:eastAsia="Times New Roman" w:cs="Times New Roman"/>
          <w:b/>
          <w:kern w:val="1"/>
          <w:sz w:val="56"/>
          <w:szCs w:val="20"/>
          <w:lang w:val="ro-RO" w:eastAsia="zh-CN"/>
        </w:rPr>
        <w:fldChar w:fldCharType="end"/>
      </w:r>
    </w:p>
    <w:p w:rsidR="004D3879" w:rsidRPr="00ED7348" w:rsidRDefault="004D3879" w:rsidP="004D3879">
      <w:pPr>
        <w:suppressAutoHyphens/>
        <w:jc w:val="center"/>
        <w:rPr>
          <w:rFonts w:eastAsia="Times New Roman" w:cs="Times New Roman"/>
          <w:b/>
          <w:kern w:val="1"/>
          <w:szCs w:val="24"/>
          <w:lang w:val="ro-RO" w:eastAsia="zh-CN"/>
        </w:rPr>
      </w:pPr>
    </w:p>
    <w:p w:rsidR="00FF65A0" w:rsidRPr="00ED7348" w:rsidRDefault="00FF65A0">
      <w:pPr>
        <w:rPr>
          <w:rFonts w:cs="Times New Roman"/>
          <w:szCs w:val="24"/>
        </w:rPr>
      </w:pPr>
      <w:r w:rsidRPr="00ED7348">
        <w:rPr>
          <w:rFonts w:cs="Times New Roman"/>
          <w:szCs w:val="24"/>
        </w:rPr>
        <w:br w:type="page"/>
      </w:r>
    </w:p>
    <w:tbl>
      <w:tblPr>
        <w:tblW w:w="9498" w:type="dxa"/>
        <w:tblInd w:w="-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9498"/>
      </w:tblGrid>
      <w:tr w:rsidR="00FF65A0" w:rsidRPr="00ED7348" w:rsidTr="001024D7">
        <w:tc>
          <w:tcPr>
            <w:tcW w:w="9498" w:type="dxa"/>
            <w:tcBorders>
              <w:top w:val="single" w:sz="18" w:space="0" w:color="000000"/>
              <w:bottom w:val="single" w:sz="18" w:space="0" w:color="000000"/>
            </w:tcBorders>
          </w:tcPr>
          <w:p w:rsidR="00A47F87" w:rsidRPr="00ED7348" w:rsidRDefault="00FF65A0" w:rsidP="005B33FA">
            <w:pPr>
              <w:rPr>
                <w:rFonts w:cs="Times New Roman"/>
                <w:b/>
                <w:sz w:val="20"/>
                <w:szCs w:val="20"/>
                <w:lang w:val="ro-RO"/>
              </w:rPr>
            </w:pPr>
            <w:r w:rsidRPr="00ED7348">
              <w:rPr>
                <w:b/>
                <w:sz w:val="56"/>
                <w:lang w:val="ro-RO"/>
              </w:rPr>
              <w:lastRenderedPageBreak/>
              <w:br w:type="page"/>
            </w:r>
            <w:r w:rsidRPr="00ED7348">
              <w:rPr>
                <w:rFonts w:cs="Times New Roman"/>
                <w:b/>
                <w:sz w:val="20"/>
                <w:szCs w:val="20"/>
                <w:lang w:val="ro-RO"/>
              </w:rPr>
              <w:t xml:space="preserve">UNIVERSITATEA “SAPIENTIA” din CLUJ-NAPOCA </w:t>
            </w:r>
            <w:r w:rsidRPr="00ED7348">
              <w:rPr>
                <w:rFonts w:cs="Times New Roman"/>
                <w:b/>
                <w:sz w:val="20"/>
                <w:szCs w:val="20"/>
                <w:lang w:val="ro-RO"/>
              </w:rPr>
              <w:tab/>
            </w:r>
            <w:r w:rsidRPr="00ED7348">
              <w:rPr>
                <w:rFonts w:cs="Times New Roman"/>
                <w:b/>
                <w:sz w:val="20"/>
                <w:szCs w:val="20"/>
                <w:lang w:val="ro-RO"/>
              </w:rPr>
              <w:tab/>
            </w:r>
            <w:r w:rsidR="002C2971">
              <w:rPr>
                <w:rFonts w:cs="Times New Roman"/>
                <w:b/>
                <w:sz w:val="20"/>
                <w:szCs w:val="20"/>
                <w:lang w:val="ro-RO"/>
              </w:rPr>
              <w:t xml:space="preserve">LUCRARE DE </w:t>
            </w:r>
            <w:r w:rsidR="008E1221">
              <w:rPr>
                <w:rFonts w:cs="Times New Roman"/>
                <w:b/>
                <w:sz w:val="20"/>
                <w:szCs w:val="20"/>
                <w:lang w:val="ro-RO"/>
              </w:rPr>
              <w:t>DISERTAȚIE</w:t>
            </w:r>
          </w:p>
          <w:p w:rsidR="00FF65A0" w:rsidRPr="00ED7348" w:rsidRDefault="00FF65A0" w:rsidP="005B33FA">
            <w:pPr>
              <w:rPr>
                <w:rFonts w:cs="Times New Roman"/>
                <w:sz w:val="20"/>
                <w:szCs w:val="20"/>
                <w:u w:val="single"/>
                <w:lang w:val="ro-RO"/>
              </w:rPr>
            </w:pPr>
            <w:r w:rsidRPr="00ED7348">
              <w:rPr>
                <w:rFonts w:cs="Times New Roman"/>
                <w:b/>
                <w:sz w:val="20"/>
                <w:szCs w:val="20"/>
                <w:lang w:val="ro-RO"/>
              </w:rPr>
              <w:t xml:space="preserve">FACULTATEA DE </w:t>
            </w:r>
            <w:r w:rsidR="006F6D76">
              <w:rPr>
                <w:rFonts w:cs="Times New Roman"/>
                <w:b/>
                <w:sz w:val="20"/>
                <w:szCs w:val="20"/>
                <w:lang w:val="ro-RO"/>
              </w:rPr>
              <w:t>Ș</w:t>
            </w:r>
            <w:r w:rsidRPr="00ED7348">
              <w:rPr>
                <w:rFonts w:cs="Times New Roman"/>
                <w:b/>
                <w:sz w:val="20"/>
                <w:szCs w:val="20"/>
                <w:lang w:val="ro-RO"/>
              </w:rPr>
              <w:t>TIIN</w:t>
            </w:r>
            <w:r w:rsidR="006F6D76">
              <w:rPr>
                <w:rFonts w:cs="Times New Roman"/>
                <w:b/>
                <w:sz w:val="20"/>
                <w:szCs w:val="20"/>
                <w:lang w:val="ro-RO"/>
              </w:rPr>
              <w:t>Ț</w:t>
            </w:r>
            <w:r w:rsidRPr="00ED7348">
              <w:rPr>
                <w:rFonts w:cs="Times New Roman"/>
                <w:b/>
                <w:sz w:val="20"/>
                <w:szCs w:val="20"/>
                <w:lang w:val="ro-RO"/>
              </w:rPr>
              <w:t xml:space="preserve">E TEHNICE </w:t>
            </w:r>
            <w:r w:rsidR="006F6D76">
              <w:rPr>
                <w:rFonts w:cs="Times New Roman"/>
                <w:b/>
                <w:sz w:val="20"/>
                <w:szCs w:val="20"/>
                <w:lang w:val="ro-RO"/>
              </w:rPr>
              <w:t>Ș</w:t>
            </w:r>
            <w:r w:rsidRPr="00ED7348">
              <w:rPr>
                <w:rFonts w:cs="Times New Roman"/>
                <w:b/>
                <w:sz w:val="20"/>
                <w:szCs w:val="20"/>
                <w:lang w:val="ro-RO"/>
              </w:rPr>
              <w:t xml:space="preserve">I UMANISTE, </w:t>
            </w:r>
            <w:r w:rsidRPr="00ED7348">
              <w:rPr>
                <w:rFonts w:cs="Times New Roman"/>
                <w:sz w:val="20"/>
                <w:szCs w:val="20"/>
                <w:lang w:val="ro-RO"/>
              </w:rPr>
              <w:tab/>
              <w:t>Candidat (a) ______________________</w:t>
            </w:r>
          </w:p>
          <w:p w:rsidR="00FF65A0" w:rsidRPr="00ED7348" w:rsidRDefault="00FF65A0" w:rsidP="005B33FA">
            <w:pPr>
              <w:rPr>
                <w:rFonts w:cs="Times New Roman"/>
                <w:b/>
                <w:sz w:val="20"/>
                <w:szCs w:val="20"/>
                <w:lang w:val="ro-RO"/>
              </w:rPr>
            </w:pPr>
            <w:r w:rsidRPr="00ED7348">
              <w:rPr>
                <w:rFonts w:cs="Times New Roman"/>
                <w:sz w:val="20"/>
                <w:szCs w:val="20"/>
                <w:lang w:val="ro-RO"/>
              </w:rPr>
              <w:t xml:space="preserve">Specializarea : </w:t>
            </w:r>
            <w:r w:rsidR="00A47F87" w:rsidRPr="00ED7348">
              <w:rPr>
                <w:rFonts w:cs="Times New Roman"/>
                <w:sz w:val="20"/>
                <w:szCs w:val="20"/>
                <w:lang w:val="ro-RO"/>
              </w:rPr>
              <w:t>S</w:t>
            </w:r>
            <w:r w:rsidR="00A47F87" w:rsidRPr="00ED7348">
              <w:rPr>
                <w:rFonts w:cs="Times New Roman"/>
                <w:sz w:val="20"/>
                <w:szCs w:val="20"/>
                <w:u w:val="single"/>
                <w:lang w:val="ro-RO"/>
              </w:rPr>
              <w:t>isteme de control inteligente</w:t>
            </w:r>
          </w:p>
          <w:p w:rsidR="00FF65A0" w:rsidRPr="00ED7348" w:rsidRDefault="00FF65A0" w:rsidP="005B33FA">
            <w:pPr>
              <w:rPr>
                <w:rFonts w:cs="Times New Roman"/>
                <w:b/>
                <w:sz w:val="20"/>
                <w:szCs w:val="20"/>
                <w:lang w:val="ro-RO"/>
              </w:rPr>
            </w:pPr>
            <w:r w:rsidRPr="00ED7348">
              <w:rPr>
                <w:rFonts w:cs="Times New Roman"/>
                <w:sz w:val="20"/>
                <w:szCs w:val="20"/>
                <w:lang w:val="ro-RO"/>
              </w:rPr>
              <w:tab/>
            </w:r>
            <w:r w:rsidRPr="00ED7348">
              <w:rPr>
                <w:rFonts w:cs="Times New Roman"/>
                <w:sz w:val="20"/>
                <w:szCs w:val="20"/>
                <w:lang w:val="ro-RO"/>
              </w:rPr>
              <w:tab/>
            </w:r>
            <w:r w:rsidRPr="00ED7348">
              <w:rPr>
                <w:rFonts w:cs="Times New Roman"/>
                <w:sz w:val="20"/>
                <w:szCs w:val="20"/>
                <w:lang w:val="ro-RO"/>
              </w:rPr>
              <w:tab/>
            </w:r>
            <w:r w:rsidRPr="00ED7348">
              <w:rPr>
                <w:rFonts w:cs="Times New Roman"/>
                <w:sz w:val="20"/>
                <w:szCs w:val="20"/>
                <w:lang w:val="ro-RO"/>
              </w:rPr>
              <w:tab/>
            </w:r>
            <w:r w:rsidRPr="00ED7348">
              <w:rPr>
                <w:rFonts w:cs="Times New Roman"/>
                <w:sz w:val="20"/>
                <w:szCs w:val="20"/>
                <w:lang w:val="ro-RO"/>
              </w:rPr>
              <w:tab/>
            </w:r>
            <w:r w:rsidRPr="00ED7348">
              <w:rPr>
                <w:rFonts w:cs="Times New Roman"/>
                <w:sz w:val="20"/>
                <w:szCs w:val="20"/>
                <w:lang w:val="ro-RO"/>
              </w:rPr>
              <w:tab/>
            </w:r>
            <w:r w:rsidRPr="00ED7348">
              <w:rPr>
                <w:rFonts w:cs="Times New Roman"/>
                <w:sz w:val="20"/>
                <w:szCs w:val="20"/>
                <w:lang w:val="ro-RO"/>
              </w:rPr>
              <w:tab/>
            </w:r>
            <w:r w:rsidRPr="00ED7348">
              <w:rPr>
                <w:rFonts w:cs="Times New Roman"/>
                <w:sz w:val="20"/>
                <w:szCs w:val="20"/>
                <w:lang w:val="ro-RO"/>
              </w:rPr>
              <w:tab/>
              <w:t xml:space="preserve">Anul absolvirii : </w:t>
            </w:r>
            <w:r w:rsidR="00FD26B9" w:rsidRPr="00ED7348">
              <w:rPr>
                <w:rFonts w:eastAsia="Times New Roman" w:cs="Times New Roman"/>
                <w:b/>
                <w:kern w:val="1"/>
                <w:sz w:val="20"/>
                <w:szCs w:val="20"/>
                <w:u w:val="single"/>
                <w:lang w:val="ro-RO" w:eastAsia="zh-CN"/>
              </w:rPr>
              <w:fldChar w:fldCharType="begin"/>
            </w:r>
            <w:r w:rsidR="00166C53" w:rsidRPr="00ED7348">
              <w:rPr>
                <w:rFonts w:eastAsia="Times New Roman" w:cs="Times New Roman"/>
                <w:b/>
                <w:kern w:val="1"/>
                <w:sz w:val="20"/>
                <w:szCs w:val="20"/>
                <w:u w:val="single"/>
                <w:lang w:val="ro-RO" w:eastAsia="zh-CN"/>
              </w:rPr>
              <w:instrText xml:space="preserve"> DATE  \@ "yyyy"  \* MERGEFORMAT </w:instrText>
            </w:r>
            <w:r w:rsidR="00FD26B9" w:rsidRPr="00ED7348">
              <w:rPr>
                <w:rFonts w:eastAsia="Times New Roman" w:cs="Times New Roman"/>
                <w:b/>
                <w:kern w:val="1"/>
                <w:sz w:val="20"/>
                <w:szCs w:val="20"/>
                <w:u w:val="single"/>
                <w:lang w:val="ro-RO" w:eastAsia="zh-CN"/>
              </w:rPr>
              <w:fldChar w:fldCharType="separate"/>
            </w:r>
            <w:r w:rsidR="00A274D7">
              <w:rPr>
                <w:rFonts w:eastAsia="Times New Roman" w:cs="Times New Roman"/>
                <w:b/>
                <w:noProof/>
                <w:kern w:val="1"/>
                <w:sz w:val="20"/>
                <w:szCs w:val="20"/>
                <w:u w:val="single"/>
                <w:lang w:val="ro-RO" w:eastAsia="zh-CN"/>
              </w:rPr>
              <w:t>2015</w:t>
            </w:r>
            <w:r w:rsidR="00FD26B9" w:rsidRPr="00ED7348">
              <w:rPr>
                <w:rFonts w:eastAsia="Times New Roman" w:cs="Times New Roman"/>
                <w:b/>
                <w:kern w:val="1"/>
                <w:sz w:val="20"/>
                <w:szCs w:val="20"/>
                <w:u w:val="single"/>
                <w:lang w:val="ro-RO" w:eastAsia="zh-CN"/>
              </w:rPr>
              <w:fldChar w:fldCharType="end"/>
            </w:r>
          </w:p>
          <w:p w:rsidR="00FF65A0" w:rsidRPr="00ED7348" w:rsidRDefault="00FF65A0" w:rsidP="005B33FA">
            <w:pPr>
              <w:rPr>
                <w:lang w:val="ro-RO"/>
              </w:rPr>
            </w:pPr>
          </w:p>
        </w:tc>
      </w:tr>
      <w:tr w:rsidR="00FF65A0" w:rsidRPr="00ED7348" w:rsidTr="001024D7">
        <w:trPr>
          <w:trHeight w:val="1014"/>
        </w:trPr>
        <w:tc>
          <w:tcPr>
            <w:tcW w:w="9498" w:type="dxa"/>
            <w:tcBorders>
              <w:top w:val="nil"/>
            </w:tcBorders>
          </w:tcPr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  <w:r w:rsidRPr="00ED7348">
              <w:rPr>
                <w:rFonts w:cs="Times New Roman"/>
                <w:b/>
                <w:szCs w:val="24"/>
                <w:lang w:val="ro-RO"/>
              </w:rPr>
              <w:t xml:space="preserve">Coordonator </w:t>
            </w:r>
            <w:r w:rsidR="006F6D76">
              <w:rPr>
                <w:rFonts w:cs="Times New Roman"/>
                <w:b/>
                <w:szCs w:val="24"/>
                <w:lang w:val="ro-RO"/>
              </w:rPr>
              <w:t>ș</w:t>
            </w:r>
            <w:r w:rsidRPr="00ED7348">
              <w:rPr>
                <w:rFonts w:cs="Times New Roman"/>
                <w:b/>
                <w:szCs w:val="24"/>
                <w:lang w:val="ro-RO"/>
              </w:rPr>
              <w:t>tiin</w:t>
            </w:r>
            <w:r w:rsidR="006F6D76">
              <w:rPr>
                <w:rFonts w:cs="Times New Roman"/>
                <w:b/>
                <w:szCs w:val="24"/>
                <w:lang w:val="ro-RO"/>
              </w:rPr>
              <w:t>ț</w:t>
            </w:r>
            <w:r w:rsidRPr="00ED7348">
              <w:rPr>
                <w:rFonts w:cs="Times New Roman"/>
                <w:b/>
                <w:szCs w:val="24"/>
                <w:lang w:val="ro-RO"/>
              </w:rPr>
              <w:t>ific</w:t>
            </w:r>
            <w:r w:rsidRPr="00ED7348">
              <w:rPr>
                <w:rFonts w:cs="Times New Roman"/>
                <w:b/>
                <w:szCs w:val="24"/>
                <w:lang w:val="ro-RO"/>
              </w:rPr>
              <w:tab/>
            </w:r>
            <w:r w:rsidRPr="00ED7348">
              <w:rPr>
                <w:rFonts w:cs="Times New Roman"/>
                <w:b/>
                <w:szCs w:val="24"/>
                <w:lang w:val="ro-RO"/>
              </w:rPr>
              <w:tab/>
            </w:r>
            <w:r w:rsidRPr="00ED7348">
              <w:rPr>
                <w:rFonts w:cs="Times New Roman"/>
                <w:b/>
                <w:szCs w:val="24"/>
                <w:lang w:val="ro-RO"/>
              </w:rPr>
              <w:tab/>
            </w:r>
            <w:r w:rsidRPr="00ED7348">
              <w:rPr>
                <w:rFonts w:cs="Times New Roman"/>
                <w:b/>
                <w:szCs w:val="24"/>
                <w:lang w:val="ro-RO"/>
              </w:rPr>
              <w:tab/>
            </w:r>
            <w:r w:rsidRPr="00ED7348">
              <w:rPr>
                <w:rFonts w:cs="Times New Roman"/>
                <w:b/>
                <w:szCs w:val="24"/>
                <w:lang w:val="ro-RO"/>
              </w:rPr>
              <w:tab/>
            </w:r>
            <w:r w:rsidRPr="00ED7348">
              <w:rPr>
                <w:rFonts w:cs="Times New Roman"/>
                <w:b/>
                <w:szCs w:val="24"/>
                <w:lang w:val="ro-RO"/>
              </w:rPr>
              <w:tab/>
            </w:r>
            <w:r w:rsidRPr="00ED7348">
              <w:rPr>
                <w:rFonts w:cs="Times New Roman"/>
                <w:b/>
                <w:szCs w:val="24"/>
                <w:lang w:val="ro-RO"/>
              </w:rPr>
              <w:tab/>
              <w:t>Viza facultă</w:t>
            </w:r>
            <w:r w:rsidR="006F6D76">
              <w:rPr>
                <w:rFonts w:cs="Times New Roman"/>
                <w:b/>
                <w:szCs w:val="24"/>
                <w:lang w:val="ro-RO"/>
              </w:rPr>
              <w:t>ț</w:t>
            </w:r>
            <w:r w:rsidRPr="00ED7348">
              <w:rPr>
                <w:rFonts w:cs="Times New Roman"/>
                <w:b/>
                <w:szCs w:val="24"/>
                <w:lang w:val="ro-RO"/>
              </w:rPr>
              <w:t>ii</w:t>
            </w: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</w:tc>
      </w:tr>
      <w:tr w:rsidR="00FF65A0" w:rsidRPr="00ED7348" w:rsidTr="001024D7">
        <w:tc>
          <w:tcPr>
            <w:tcW w:w="9498" w:type="dxa"/>
          </w:tcPr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  <w:r w:rsidRPr="00ED7348">
              <w:rPr>
                <w:rFonts w:cs="Times New Roman"/>
                <w:b/>
                <w:szCs w:val="24"/>
                <w:lang w:val="ro-RO"/>
              </w:rPr>
              <w:t xml:space="preserve">a) Tema lucrării de </w:t>
            </w:r>
            <w:r w:rsidR="008E1221">
              <w:rPr>
                <w:rFonts w:cs="Times New Roman"/>
                <w:b/>
                <w:szCs w:val="24"/>
                <w:lang w:val="ro-RO"/>
              </w:rPr>
              <w:t>disertație</w:t>
            </w:r>
            <w:r w:rsidRPr="00ED7348">
              <w:rPr>
                <w:rFonts w:cs="Times New Roman"/>
                <w:b/>
                <w:szCs w:val="24"/>
                <w:lang w:val="ro-RO"/>
              </w:rPr>
              <w:t>:</w:t>
            </w: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</w:tc>
      </w:tr>
      <w:tr w:rsidR="00FF65A0" w:rsidRPr="00ED7348" w:rsidTr="001024D7">
        <w:tc>
          <w:tcPr>
            <w:tcW w:w="9498" w:type="dxa"/>
          </w:tcPr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  <w:r w:rsidRPr="00ED7348">
              <w:rPr>
                <w:rFonts w:cs="Times New Roman"/>
                <w:b/>
                <w:szCs w:val="24"/>
                <w:lang w:val="ro-RO"/>
              </w:rPr>
              <w:t>b) Problemele principale tratate:</w:t>
            </w: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  <w:r w:rsidRPr="00ED7348">
              <w:rPr>
                <w:rFonts w:cs="Times New Roman"/>
                <w:b/>
                <w:szCs w:val="24"/>
                <w:lang w:val="ro-RO"/>
              </w:rPr>
              <w:t>c) Desene obligatorii:</w:t>
            </w: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  <w:r w:rsidRPr="00ED7348">
              <w:rPr>
                <w:rFonts w:cs="Times New Roman"/>
                <w:b/>
                <w:szCs w:val="24"/>
                <w:lang w:val="ro-RO"/>
              </w:rPr>
              <w:t>d) Softuri obligatorii:</w:t>
            </w: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  <w:r w:rsidRPr="00ED7348">
              <w:rPr>
                <w:rFonts w:cs="Times New Roman"/>
                <w:b/>
                <w:szCs w:val="24"/>
                <w:lang w:val="ro-RO"/>
              </w:rPr>
              <w:t>e) Bibliografia recomandată:</w:t>
            </w: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</w:tc>
      </w:tr>
      <w:tr w:rsidR="00FF65A0" w:rsidRPr="00ED7348" w:rsidTr="001024D7">
        <w:tc>
          <w:tcPr>
            <w:tcW w:w="9498" w:type="dxa"/>
          </w:tcPr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  <w:r w:rsidRPr="00ED7348">
              <w:rPr>
                <w:rFonts w:cs="Times New Roman"/>
                <w:b/>
                <w:szCs w:val="24"/>
                <w:lang w:val="ro-RO"/>
              </w:rPr>
              <w:t>f) Termene obligatorii de consulta</w:t>
            </w:r>
            <w:r w:rsidR="006F6D76">
              <w:rPr>
                <w:rFonts w:cs="Times New Roman"/>
                <w:b/>
                <w:szCs w:val="24"/>
                <w:lang w:val="ro-RO"/>
              </w:rPr>
              <w:t>ț</w:t>
            </w:r>
            <w:r w:rsidRPr="00ED7348">
              <w:rPr>
                <w:rFonts w:cs="Times New Roman"/>
                <w:b/>
                <w:szCs w:val="24"/>
                <w:lang w:val="ro-RO"/>
              </w:rPr>
              <w:t>ii:</w:t>
            </w: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</w:tc>
      </w:tr>
      <w:tr w:rsidR="00FF65A0" w:rsidRPr="00ED7348" w:rsidTr="001024D7">
        <w:tc>
          <w:tcPr>
            <w:tcW w:w="9498" w:type="dxa"/>
          </w:tcPr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  <w:r w:rsidRPr="00ED7348">
              <w:rPr>
                <w:rFonts w:cs="Times New Roman"/>
                <w:b/>
                <w:szCs w:val="24"/>
                <w:lang w:val="ro-RO"/>
              </w:rPr>
              <w:t xml:space="preserve">g) Locul </w:t>
            </w:r>
            <w:r w:rsidR="006F6D76">
              <w:rPr>
                <w:rFonts w:cs="Times New Roman"/>
                <w:b/>
                <w:szCs w:val="24"/>
                <w:lang w:val="ro-RO"/>
              </w:rPr>
              <w:t>ș</w:t>
            </w:r>
            <w:r w:rsidRPr="00ED7348">
              <w:rPr>
                <w:rFonts w:cs="Times New Roman"/>
                <w:b/>
                <w:szCs w:val="24"/>
                <w:lang w:val="ro-RO"/>
              </w:rPr>
              <w:t>i durata practicii :</w:t>
            </w: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</w:tc>
      </w:tr>
      <w:tr w:rsidR="00FF65A0" w:rsidRPr="00ED7348" w:rsidTr="001024D7">
        <w:tc>
          <w:tcPr>
            <w:tcW w:w="9498" w:type="dxa"/>
          </w:tcPr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  <w:r w:rsidRPr="00ED7348">
              <w:rPr>
                <w:rFonts w:cs="Times New Roman"/>
                <w:b/>
                <w:szCs w:val="24"/>
                <w:lang w:val="ro-RO"/>
              </w:rPr>
              <w:t xml:space="preserve">   Primit tema la data de:</w:t>
            </w:r>
          </w:p>
        </w:tc>
      </w:tr>
      <w:tr w:rsidR="00FF65A0" w:rsidRPr="00ED7348" w:rsidTr="001024D7">
        <w:tc>
          <w:tcPr>
            <w:tcW w:w="9498" w:type="dxa"/>
          </w:tcPr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  <w:r w:rsidRPr="00ED7348">
              <w:rPr>
                <w:rFonts w:cs="Times New Roman"/>
                <w:b/>
                <w:szCs w:val="24"/>
                <w:lang w:val="ro-RO"/>
              </w:rPr>
              <w:t xml:space="preserve">   Termen de predare:</w:t>
            </w:r>
          </w:p>
        </w:tc>
      </w:tr>
      <w:tr w:rsidR="00FF65A0" w:rsidRPr="00ED7348" w:rsidTr="001024D7">
        <w:tc>
          <w:tcPr>
            <w:tcW w:w="9498" w:type="dxa"/>
          </w:tcPr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  <w:r w:rsidRPr="00ED7348">
              <w:rPr>
                <w:rFonts w:cs="Times New Roman"/>
                <w:b/>
                <w:szCs w:val="24"/>
                <w:lang w:val="ro-RO"/>
              </w:rPr>
              <w:t xml:space="preserve">   S</w:t>
            </w:r>
            <w:r w:rsidR="008E1221">
              <w:rPr>
                <w:rFonts w:cs="Times New Roman"/>
                <w:b/>
                <w:szCs w:val="24"/>
                <w:lang w:val="ro-RO"/>
              </w:rPr>
              <w:t>emnătura director d</w:t>
            </w:r>
            <w:r w:rsidRPr="00ED7348">
              <w:rPr>
                <w:rFonts w:cs="Times New Roman"/>
                <w:b/>
                <w:szCs w:val="24"/>
                <w:lang w:val="ro-RO"/>
              </w:rPr>
              <w:t>epartament</w:t>
            </w:r>
            <w:r w:rsidRPr="00ED7348">
              <w:rPr>
                <w:rFonts w:cs="Times New Roman"/>
                <w:b/>
                <w:szCs w:val="24"/>
                <w:lang w:val="ro-RO"/>
              </w:rPr>
              <w:tab/>
            </w:r>
            <w:r w:rsidRPr="00ED7348">
              <w:rPr>
                <w:rFonts w:cs="Times New Roman"/>
                <w:b/>
                <w:szCs w:val="24"/>
                <w:lang w:val="ro-RO"/>
              </w:rPr>
              <w:tab/>
            </w:r>
            <w:r w:rsidRPr="00ED7348">
              <w:rPr>
                <w:rFonts w:cs="Times New Roman"/>
                <w:b/>
                <w:szCs w:val="24"/>
                <w:lang w:val="ro-RO"/>
              </w:rPr>
              <w:tab/>
              <w:t>Semnătura coordonatorului</w:t>
            </w: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</w:tc>
      </w:tr>
      <w:tr w:rsidR="00FF65A0" w:rsidRPr="00ED7348" w:rsidTr="001024D7">
        <w:trPr>
          <w:trHeight w:val="682"/>
        </w:trPr>
        <w:tc>
          <w:tcPr>
            <w:tcW w:w="9498" w:type="dxa"/>
          </w:tcPr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  <w:r w:rsidRPr="00ED7348">
              <w:rPr>
                <w:rFonts w:cs="Times New Roman"/>
                <w:b/>
                <w:szCs w:val="24"/>
                <w:lang w:val="ro-RO"/>
              </w:rPr>
              <w:t>Semnătura candidatului</w:t>
            </w:r>
          </w:p>
          <w:p w:rsidR="00FF65A0" w:rsidRPr="00ED7348" w:rsidRDefault="00FF65A0" w:rsidP="00166C53">
            <w:pPr>
              <w:rPr>
                <w:rFonts w:cs="Times New Roman"/>
                <w:b/>
                <w:szCs w:val="24"/>
                <w:lang w:val="ro-RO"/>
              </w:rPr>
            </w:pPr>
          </w:p>
        </w:tc>
      </w:tr>
    </w:tbl>
    <w:p w:rsidR="00BC579B" w:rsidRPr="00ED7348" w:rsidRDefault="00BC579B">
      <w:pPr>
        <w:rPr>
          <w:rFonts w:cs="Times New Roman"/>
          <w:szCs w:val="24"/>
        </w:rPr>
      </w:pPr>
    </w:p>
    <w:p w:rsidR="00166C53" w:rsidRPr="00ED7348" w:rsidRDefault="00166C53">
      <w:pPr>
        <w:rPr>
          <w:rFonts w:cs="Times New Roman"/>
          <w:sz w:val="32"/>
          <w:szCs w:val="56"/>
          <w:lang w:eastAsia="ar-SA"/>
        </w:rPr>
      </w:pPr>
      <w:r w:rsidRPr="00ED7348">
        <w:rPr>
          <w:rFonts w:cs="Times New Roman"/>
          <w:sz w:val="32"/>
          <w:szCs w:val="56"/>
          <w:highlight w:val="yellow"/>
          <w:lang w:eastAsia="ar-SA"/>
        </w:rPr>
        <w:t>Eztazoldaltatémavezetőtanártöltiki</w:t>
      </w:r>
    </w:p>
    <w:p w:rsidR="00166C53" w:rsidRPr="00ED7348" w:rsidRDefault="00166C53">
      <w:pPr>
        <w:rPr>
          <w:rFonts w:cs="Times New Roman"/>
          <w:sz w:val="32"/>
          <w:szCs w:val="56"/>
          <w:lang w:eastAsia="ar-SA"/>
        </w:rPr>
      </w:pPr>
      <w:r w:rsidRPr="00ED7348">
        <w:rPr>
          <w:rFonts w:cs="Times New Roman"/>
          <w:sz w:val="32"/>
          <w:szCs w:val="56"/>
          <w:lang w:eastAsia="ar-SA"/>
        </w:rPr>
        <w:br w:type="page"/>
      </w:r>
    </w:p>
    <w:p w:rsidR="00166C53" w:rsidRPr="00ED7348" w:rsidRDefault="00166C53" w:rsidP="00166C53">
      <w:pPr>
        <w:autoSpaceDE w:val="0"/>
        <w:autoSpaceDN w:val="0"/>
        <w:adjustRightInd w:val="0"/>
        <w:rPr>
          <w:rFonts w:eastAsia="Times New Roman" w:cs="Times New Roman"/>
          <w:color w:val="000000"/>
          <w:szCs w:val="24"/>
          <w:lang w:val="ro-RO"/>
        </w:rPr>
      </w:pPr>
    </w:p>
    <w:p w:rsidR="00166C53" w:rsidRPr="00ED7348" w:rsidRDefault="00166C53" w:rsidP="00166C53">
      <w:pPr>
        <w:autoSpaceDE w:val="0"/>
        <w:autoSpaceDN w:val="0"/>
        <w:adjustRightInd w:val="0"/>
        <w:spacing w:line="276" w:lineRule="auto"/>
        <w:jc w:val="center"/>
        <w:rPr>
          <w:rFonts w:eastAsia="Times New Roman" w:cs="Times New Roman"/>
          <w:b/>
          <w:bCs/>
          <w:color w:val="000000"/>
          <w:sz w:val="36"/>
          <w:szCs w:val="28"/>
          <w:lang w:val="ro-RO"/>
        </w:rPr>
      </w:pPr>
      <w:r w:rsidRPr="00ED7348">
        <w:rPr>
          <w:rFonts w:eastAsia="Times New Roman" w:cs="Times New Roman"/>
          <w:b/>
          <w:bCs/>
          <w:color w:val="000000"/>
          <w:sz w:val="36"/>
          <w:szCs w:val="28"/>
          <w:lang w:val="ro-RO"/>
        </w:rPr>
        <w:t>DECLARA</w:t>
      </w:r>
      <w:r w:rsidR="006F6D76">
        <w:rPr>
          <w:rFonts w:eastAsia="Times New Roman" w:cs="Times New Roman"/>
          <w:b/>
          <w:bCs/>
          <w:color w:val="000000"/>
          <w:sz w:val="36"/>
          <w:szCs w:val="28"/>
          <w:lang w:val="ro-RO"/>
        </w:rPr>
        <w:t>Ț</w:t>
      </w:r>
      <w:r w:rsidRPr="00ED7348">
        <w:rPr>
          <w:rFonts w:eastAsia="Times New Roman" w:cs="Times New Roman"/>
          <w:b/>
          <w:bCs/>
          <w:color w:val="000000"/>
          <w:sz w:val="36"/>
          <w:szCs w:val="28"/>
          <w:lang w:val="ro-RO"/>
        </w:rPr>
        <w:t>IE,</w:t>
      </w:r>
    </w:p>
    <w:p w:rsidR="00166C53" w:rsidRPr="00ED7348" w:rsidRDefault="00166C53" w:rsidP="00166C53">
      <w:pPr>
        <w:autoSpaceDE w:val="0"/>
        <w:autoSpaceDN w:val="0"/>
        <w:adjustRightInd w:val="0"/>
        <w:spacing w:line="276" w:lineRule="auto"/>
        <w:jc w:val="center"/>
        <w:rPr>
          <w:rFonts w:eastAsia="Times New Roman" w:cs="Times New Roman"/>
          <w:color w:val="000000"/>
          <w:sz w:val="28"/>
          <w:szCs w:val="28"/>
          <w:lang w:val="ro-RO"/>
        </w:rPr>
      </w:pPr>
    </w:p>
    <w:p w:rsidR="00166C53" w:rsidRPr="00ED7348" w:rsidRDefault="00166C53" w:rsidP="00166C53">
      <w:pPr>
        <w:autoSpaceDE w:val="0"/>
        <w:autoSpaceDN w:val="0"/>
        <w:adjustRightInd w:val="0"/>
        <w:spacing w:line="276" w:lineRule="auto"/>
        <w:jc w:val="center"/>
        <w:rPr>
          <w:rFonts w:eastAsia="Times New Roman" w:cs="Times New Roman"/>
          <w:color w:val="000000"/>
          <w:sz w:val="28"/>
          <w:szCs w:val="28"/>
          <w:lang w:val="ro-RO"/>
        </w:rPr>
      </w:pPr>
    </w:p>
    <w:p w:rsidR="00166C53" w:rsidRPr="00ED7348" w:rsidRDefault="00166C53" w:rsidP="00166C53">
      <w:pPr>
        <w:autoSpaceDE w:val="0"/>
        <w:autoSpaceDN w:val="0"/>
        <w:adjustRightInd w:val="0"/>
        <w:spacing w:line="276" w:lineRule="auto"/>
        <w:jc w:val="center"/>
        <w:rPr>
          <w:rFonts w:eastAsia="Times New Roman" w:cs="Times New Roman"/>
          <w:color w:val="000000"/>
          <w:szCs w:val="24"/>
          <w:lang w:val="ro-RO"/>
        </w:rPr>
      </w:pPr>
    </w:p>
    <w:p w:rsidR="00166C53" w:rsidRPr="00ED7348" w:rsidRDefault="00166C53" w:rsidP="00166C53">
      <w:pPr>
        <w:autoSpaceDE w:val="0"/>
        <w:autoSpaceDN w:val="0"/>
        <w:adjustRightInd w:val="0"/>
        <w:spacing w:line="276" w:lineRule="auto"/>
        <w:rPr>
          <w:rFonts w:eastAsia="Times New Roman" w:cs="Times New Roman"/>
          <w:color w:val="000000"/>
          <w:szCs w:val="24"/>
          <w:lang w:val="ro-RO"/>
        </w:rPr>
      </w:pPr>
      <w:r w:rsidRPr="00ED7348">
        <w:rPr>
          <w:rFonts w:eastAsia="Times New Roman" w:cs="Times New Roman"/>
          <w:color w:val="000000"/>
          <w:szCs w:val="24"/>
          <w:lang w:val="ro-RO"/>
        </w:rPr>
        <w:t>Subsemnatul</w:t>
      </w:r>
      <w:r w:rsidRPr="00ED7348">
        <w:rPr>
          <w:rFonts w:eastAsia="Times New Roman" w:cs="Times New Roman"/>
          <w:color w:val="000000"/>
          <w:szCs w:val="24"/>
          <w:highlight w:val="yellow"/>
          <w:u w:val="single"/>
          <w:lang w:val="ro-RO"/>
        </w:rPr>
        <w:t>Hajdu Szabolcs</w:t>
      </w:r>
      <w:r w:rsidR="006F6D76">
        <w:rPr>
          <w:rFonts w:eastAsia="Times New Roman" w:cs="Times New Roman"/>
          <w:color w:val="000000"/>
          <w:szCs w:val="24"/>
          <w:lang w:val="ro-RO"/>
        </w:rPr>
        <w:t xml:space="preserve">, </w:t>
      </w:r>
      <w:r w:rsidRPr="00ED7348">
        <w:rPr>
          <w:rFonts w:eastAsia="Times New Roman" w:cs="Times New Roman"/>
          <w:color w:val="000000"/>
          <w:szCs w:val="24"/>
          <w:lang w:val="ro-RO"/>
        </w:rPr>
        <w:t xml:space="preserve">absolvent al specializării </w:t>
      </w:r>
      <w:r w:rsidRPr="00ED7348">
        <w:rPr>
          <w:u w:val="single"/>
          <w:lang w:val="ro-RO"/>
        </w:rPr>
        <w:t>S</w:t>
      </w:r>
      <w:r w:rsidRPr="00ED7348">
        <w:rPr>
          <w:rFonts w:eastAsia="Times New Roman" w:cs="Times New Roman"/>
          <w:color w:val="000000"/>
          <w:szCs w:val="24"/>
          <w:u w:val="single"/>
          <w:lang w:val="ro-RO"/>
        </w:rPr>
        <w:t>isteme de control inteligente</w:t>
      </w:r>
    </w:p>
    <w:p w:rsidR="00166C53" w:rsidRPr="00ED7348" w:rsidRDefault="00166C53" w:rsidP="00166C53">
      <w:pPr>
        <w:autoSpaceDE w:val="0"/>
        <w:autoSpaceDN w:val="0"/>
        <w:adjustRightInd w:val="0"/>
        <w:spacing w:line="276" w:lineRule="auto"/>
        <w:rPr>
          <w:rFonts w:eastAsia="Times New Roman" w:cs="Times New Roman"/>
          <w:color w:val="000000"/>
          <w:szCs w:val="24"/>
          <w:lang w:val="ro-RO"/>
        </w:rPr>
      </w:pPr>
    </w:p>
    <w:p w:rsidR="00166C53" w:rsidRPr="00ED7348" w:rsidRDefault="00166C53" w:rsidP="00166C53">
      <w:pPr>
        <w:autoSpaceDE w:val="0"/>
        <w:autoSpaceDN w:val="0"/>
        <w:adjustRightInd w:val="0"/>
        <w:spacing w:line="276" w:lineRule="auto"/>
        <w:rPr>
          <w:rFonts w:eastAsia="Times New Roman" w:cs="Times New Roman"/>
          <w:color w:val="000000"/>
          <w:szCs w:val="24"/>
          <w:lang w:val="ro-RO"/>
        </w:rPr>
      </w:pPr>
      <w:r w:rsidRPr="00ED7348">
        <w:rPr>
          <w:rFonts w:eastAsia="Times New Roman" w:cs="Times New Roman"/>
          <w:color w:val="000000"/>
          <w:szCs w:val="24"/>
          <w:lang w:val="ro-RO"/>
        </w:rPr>
        <w:t xml:space="preserve">la </w:t>
      </w:r>
      <w:r w:rsidRPr="00ED7348">
        <w:rPr>
          <w:rFonts w:eastAsia="Times New Roman" w:cs="Times New Roman"/>
          <w:b/>
          <w:bCs/>
          <w:color w:val="000000"/>
          <w:szCs w:val="24"/>
          <w:lang w:val="ro-RO"/>
        </w:rPr>
        <w:t xml:space="preserve">Facultatea de </w:t>
      </w:r>
      <w:r w:rsidR="006F6D76">
        <w:rPr>
          <w:rFonts w:eastAsia="Times New Roman" w:cs="Times New Roman"/>
          <w:b/>
          <w:bCs/>
          <w:color w:val="000000"/>
          <w:szCs w:val="24"/>
          <w:lang w:val="ro-RO"/>
        </w:rPr>
        <w:t>Ș</w:t>
      </w:r>
      <w:r w:rsidRPr="00ED7348">
        <w:rPr>
          <w:rFonts w:eastAsia="Times New Roman" w:cs="Times New Roman"/>
          <w:b/>
          <w:bCs/>
          <w:color w:val="000000"/>
          <w:szCs w:val="24"/>
          <w:lang w:val="ro-RO"/>
        </w:rPr>
        <w:t>tiin</w:t>
      </w:r>
      <w:r w:rsidR="006F6D76">
        <w:rPr>
          <w:rFonts w:eastAsia="Times New Roman" w:cs="Times New Roman"/>
          <w:b/>
          <w:bCs/>
          <w:color w:val="000000"/>
          <w:szCs w:val="24"/>
          <w:lang w:val="ro-RO"/>
        </w:rPr>
        <w:t>ț</w:t>
      </w:r>
      <w:r w:rsidRPr="00ED7348">
        <w:rPr>
          <w:rFonts w:eastAsia="Times New Roman" w:cs="Times New Roman"/>
          <w:b/>
          <w:bCs/>
          <w:color w:val="000000"/>
          <w:szCs w:val="24"/>
          <w:lang w:val="ro-RO"/>
        </w:rPr>
        <w:t xml:space="preserve">e Tehnice </w:t>
      </w:r>
      <w:r w:rsidR="006F6D76">
        <w:rPr>
          <w:rFonts w:eastAsia="Times New Roman" w:cs="Times New Roman"/>
          <w:b/>
          <w:bCs/>
          <w:color w:val="000000"/>
          <w:szCs w:val="24"/>
          <w:lang w:val="ro-RO"/>
        </w:rPr>
        <w:t>ș</w:t>
      </w:r>
      <w:r w:rsidRPr="00ED7348">
        <w:rPr>
          <w:rFonts w:eastAsia="Times New Roman" w:cs="Times New Roman"/>
          <w:b/>
          <w:bCs/>
          <w:color w:val="000000"/>
          <w:szCs w:val="24"/>
          <w:lang w:val="ro-RO"/>
        </w:rPr>
        <w:t>i Umaniste – Tîrgu Mure</w:t>
      </w:r>
      <w:r w:rsidR="006F6D76">
        <w:rPr>
          <w:rFonts w:eastAsia="Times New Roman" w:cs="Times New Roman"/>
          <w:b/>
          <w:bCs/>
          <w:color w:val="000000"/>
          <w:szCs w:val="24"/>
          <w:lang w:val="ro-RO"/>
        </w:rPr>
        <w:t>ș</w:t>
      </w:r>
      <w:r w:rsidRPr="00ED7348">
        <w:rPr>
          <w:rFonts w:eastAsia="Times New Roman" w:cs="Times New Roman"/>
          <w:color w:val="000000"/>
          <w:szCs w:val="24"/>
          <w:lang w:val="ro-RO"/>
        </w:rPr>
        <w:t xml:space="preserve">, </w:t>
      </w:r>
      <w:r w:rsidRPr="00ED7348">
        <w:rPr>
          <w:rFonts w:eastAsia="Times New Roman" w:cs="Times New Roman"/>
          <w:b/>
          <w:bCs/>
          <w:color w:val="000000"/>
          <w:szCs w:val="24"/>
          <w:lang w:val="ro-RO"/>
        </w:rPr>
        <w:t xml:space="preserve">Universitatea „Sapientia” din Cluj-Napoca </w:t>
      </w:r>
      <w:r w:rsidRPr="00ED7348">
        <w:rPr>
          <w:rFonts w:eastAsia="Times New Roman" w:cs="Times New Roman"/>
          <w:color w:val="000000"/>
          <w:szCs w:val="24"/>
          <w:lang w:val="ro-RO"/>
        </w:rPr>
        <w:t xml:space="preserve">certific prin prezenta că am luat la </w:t>
      </w:r>
      <w:r w:rsidR="00D008C7" w:rsidRPr="00ED7348">
        <w:rPr>
          <w:rFonts w:eastAsia="Times New Roman" w:cs="Times New Roman"/>
          <w:color w:val="000000"/>
          <w:szCs w:val="24"/>
          <w:lang w:val="ro-RO"/>
        </w:rPr>
        <w:t>cunoștin</w:t>
      </w:r>
      <w:r w:rsidR="00D008C7">
        <w:rPr>
          <w:rFonts w:eastAsia="Times New Roman" w:cs="Times New Roman"/>
          <w:color w:val="000000"/>
          <w:szCs w:val="24"/>
          <w:lang w:val="ro-RO"/>
        </w:rPr>
        <w:t>ț</w:t>
      </w:r>
      <w:r w:rsidR="00D008C7" w:rsidRPr="00ED7348">
        <w:rPr>
          <w:rFonts w:eastAsia="Times New Roman" w:cs="Times New Roman"/>
          <w:color w:val="000000"/>
          <w:szCs w:val="24"/>
          <w:lang w:val="ro-RO"/>
        </w:rPr>
        <w:t>ă</w:t>
      </w:r>
      <w:r w:rsidRPr="00ED7348">
        <w:rPr>
          <w:rFonts w:eastAsia="Times New Roman" w:cs="Times New Roman"/>
          <w:color w:val="000000"/>
          <w:szCs w:val="24"/>
          <w:lang w:val="ro-RO"/>
        </w:rPr>
        <w:t xml:space="preserve"> de cele prezentate mai jos </w:t>
      </w:r>
      <w:r w:rsidR="006F6D76">
        <w:rPr>
          <w:rFonts w:eastAsia="Times New Roman" w:cs="Times New Roman"/>
          <w:color w:val="000000"/>
          <w:szCs w:val="24"/>
          <w:lang w:val="ro-RO"/>
        </w:rPr>
        <w:t>ș</w:t>
      </w:r>
      <w:r w:rsidRPr="00ED7348">
        <w:rPr>
          <w:rFonts w:eastAsia="Times New Roman" w:cs="Times New Roman"/>
          <w:color w:val="000000"/>
          <w:szCs w:val="24"/>
          <w:lang w:val="ro-RO"/>
        </w:rPr>
        <w:t>i că îmi asum, în acest context, originalitatea lucrării</w:t>
      </w:r>
      <w:r w:rsidR="008E1221">
        <w:rPr>
          <w:rFonts w:eastAsia="Times New Roman" w:cs="Times New Roman"/>
          <w:color w:val="000000"/>
          <w:szCs w:val="24"/>
          <w:lang w:val="ro-RO"/>
        </w:rPr>
        <w:t xml:space="preserve"> mele de licen</w:t>
      </w:r>
      <w:r w:rsidR="006F6D76">
        <w:rPr>
          <w:rFonts w:eastAsia="Times New Roman" w:cs="Times New Roman"/>
          <w:color w:val="000000"/>
          <w:szCs w:val="24"/>
          <w:lang w:val="ro-RO"/>
        </w:rPr>
        <w:t>ț</w:t>
      </w:r>
      <w:r w:rsidR="008E1221">
        <w:rPr>
          <w:rFonts w:eastAsia="Times New Roman" w:cs="Times New Roman"/>
          <w:color w:val="000000"/>
          <w:szCs w:val="24"/>
          <w:lang w:val="ro-RO"/>
        </w:rPr>
        <w:t>ă/diserta</w:t>
      </w:r>
      <w:r w:rsidR="006F6D76">
        <w:rPr>
          <w:rFonts w:eastAsia="Times New Roman" w:cs="Times New Roman"/>
          <w:color w:val="000000"/>
          <w:szCs w:val="24"/>
          <w:lang w:val="ro-RO"/>
        </w:rPr>
        <w:t>ț</w:t>
      </w:r>
      <w:r w:rsidR="008E1221">
        <w:rPr>
          <w:rFonts w:eastAsia="Times New Roman" w:cs="Times New Roman"/>
          <w:color w:val="000000"/>
          <w:szCs w:val="24"/>
          <w:lang w:val="ro-RO"/>
        </w:rPr>
        <w:t>ie cu</w:t>
      </w:r>
    </w:p>
    <w:p w:rsidR="00166C53" w:rsidRPr="00ED7348" w:rsidRDefault="00166C53" w:rsidP="00166C53">
      <w:pPr>
        <w:autoSpaceDE w:val="0"/>
        <w:autoSpaceDN w:val="0"/>
        <w:adjustRightInd w:val="0"/>
        <w:spacing w:line="276" w:lineRule="auto"/>
        <w:rPr>
          <w:rFonts w:eastAsia="Times New Roman" w:cs="Times New Roman"/>
          <w:color w:val="000000"/>
          <w:szCs w:val="24"/>
          <w:lang w:val="ro-RO"/>
        </w:rPr>
      </w:pPr>
    </w:p>
    <w:p w:rsidR="00166C53" w:rsidRPr="00ED7348" w:rsidRDefault="00166C53" w:rsidP="00166C53">
      <w:pPr>
        <w:autoSpaceDE w:val="0"/>
        <w:autoSpaceDN w:val="0"/>
        <w:adjustRightInd w:val="0"/>
        <w:spacing w:line="276" w:lineRule="auto"/>
        <w:rPr>
          <w:rFonts w:eastAsia="Times New Roman" w:cs="Times New Roman"/>
          <w:color w:val="000000"/>
          <w:szCs w:val="24"/>
          <w:lang w:val="ro-RO"/>
        </w:rPr>
      </w:pPr>
      <w:r w:rsidRPr="00ED7348">
        <w:rPr>
          <w:rFonts w:eastAsia="Times New Roman" w:cs="Times New Roman"/>
          <w:color w:val="000000"/>
          <w:szCs w:val="24"/>
          <w:lang w:val="ro-RO"/>
        </w:rPr>
        <w:t>titlul _________________________________________________________________________</w:t>
      </w:r>
    </w:p>
    <w:p w:rsidR="00166C53" w:rsidRPr="00ED7348" w:rsidRDefault="00166C53" w:rsidP="00166C53">
      <w:pPr>
        <w:autoSpaceDE w:val="0"/>
        <w:autoSpaceDN w:val="0"/>
        <w:adjustRightInd w:val="0"/>
        <w:spacing w:line="276" w:lineRule="auto"/>
        <w:rPr>
          <w:rFonts w:eastAsia="Times New Roman" w:cs="Times New Roman"/>
          <w:color w:val="000000"/>
          <w:szCs w:val="24"/>
          <w:lang w:val="ro-RO"/>
        </w:rPr>
      </w:pPr>
      <w:r w:rsidRPr="00ED7348">
        <w:rPr>
          <w:rFonts w:eastAsia="Times New Roman" w:cs="Times New Roman"/>
          <w:color w:val="000000"/>
          <w:szCs w:val="24"/>
          <w:lang w:val="ro-RO"/>
        </w:rPr>
        <w:t xml:space="preserve">coordonator </w:t>
      </w:r>
      <w:r w:rsidR="006F6D76">
        <w:rPr>
          <w:rFonts w:eastAsia="Times New Roman" w:cs="Times New Roman"/>
          <w:color w:val="000000"/>
          <w:szCs w:val="24"/>
          <w:lang w:val="ro-RO"/>
        </w:rPr>
        <w:t>științific</w:t>
      </w:r>
      <w:r w:rsidRPr="00ED7348">
        <w:rPr>
          <w:rFonts w:eastAsia="Times New Roman" w:cs="Times New Roman"/>
          <w:color w:val="000000"/>
          <w:szCs w:val="24"/>
          <w:lang w:val="ro-RO"/>
        </w:rPr>
        <w:t xml:space="preserve"> __________________________________________________</w:t>
      </w:r>
    </w:p>
    <w:p w:rsidR="00166C53" w:rsidRPr="00ED7348" w:rsidRDefault="00166C53" w:rsidP="00166C53">
      <w:pPr>
        <w:autoSpaceDE w:val="0"/>
        <w:autoSpaceDN w:val="0"/>
        <w:adjustRightInd w:val="0"/>
        <w:spacing w:line="276" w:lineRule="auto"/>
        <w:rPr>
          <w:rFonts w:eastAsia="Times New Roman" w:cs="Times New Roman"/>
          <w:color w:val="000000"/>
          <w:szCs w:val="24"/>
          <w:lang w:val="ro-RO"/>
        </w:rPr>
      </w:pPr>
      <w:r w:rsidRPr="00ED7348">
        <w:rPr>
          <w:rFonts w:eastAsia="Times New Roman" w:cs="Times New Roman"/>
          <w:color w:val="000000"/>
          <w:szCs w:val="24"/>
          <w:lang w:val="ro-RO"/>
        </w:rPr>
        <w:t xml:space="preserve">prezentată în sesiunea </w:t>
      </w:r>
      <w:r w:rsidR="006F6D76">
        <w:rPr>
          <w:rFonts w:eastAsia="Times New Roman" w:cs="Times New Roman"/>
          <w:color w:val="000000"/>
          <w:szCs w:val="24"/>
          <w:lang w:val="ro-RO"/>
        </w:rPr>
        <w:t xml:space="preserve">iulie </w:t>
      </w:r>
      <w:r w:rsidR="00FD26B9" w:rsidRPr="00ED7348">
        <w:rPr>
          <w:rFonts w:eastAsia="Times New Roman" w:cs="Times New Roman"/>
          <w:b/>
          <w:kern w:val="1"/>
          <w:sz w:val="20"/>
          <w:szCs w:val="20"/>
          <w:u w:val="single"/>
          <w:lang w:val="ro-RO" w:eastAsia="zh-CN"/>
        </w:rPr>
        <w:fldChar w:fldCharType="begin"/>
      </w:r>
      <w:r w:rsidRPr="00ED7348">
        <w:rPr>
          <w:rFonts w:eastAsia="Times New Roman" w:cs="Times New Roman"/>
          <w:b/>
          <w:kern w:val="1"/>
          <w:sz w:val="20"/>
          <w:szCs w:val="20"/>
          <w:u w:val="single"/>
          <w:lang w:val="ro-RO" w:eastAsia="zh-CN"/>
        </w:rPr>
        <w:instrText xml:space="preserve"> DATE  \@ "yyyy"  \* MERGEFORMAT </w:instrText>
      </w:r>
      <w:r w:rsidR="00FD26B9" w:rsidRPr="00ED7348">
        <w:rPr>
          <w:rFonts w:eastAsia="Times New Roman" w:cs="Times New Roman"/>
          <w:b/>
          <w:kern w:val="1"/>
          <w:sz w:val="20"/>
          <w:szCs w:val="20"/>
          <w:u w:val="single"/>
          <w:lang w:val="ro-RO" w:eastAsia="zh-CN"/>
        </w:rPr>
        <w:fldChar w:fldCharType="separate"/>
      </w:r>
      <w:r w:rsidR="00A274D7">
        <w:rPr>
          <w:rFonts w:eastAsia="Times New Roman" w:cs="Times New Roman"/>
          <w:b/>
          <w:noProof/>
          <w:kern w:val="1"/>
          <w:sz w:val="20"/>
          <w:szCs w:val="20"/>
          <w:u w:val="single"/>
          <w:lang w:val="ro-RO" w:eastAsia="zh-CN"/>
        </w:rPr>
        <w:t>2015</w:t>
      </w:r>
      <w:r w:rsidR="00FD26B9" w:rsidRPr="00ED7348">
        <w:rPr>
          <w:rFonts w:eastAsia="Times New Roman" w:cs="Times New Roman"/>
          <w:b/>
          <w:kern w:val="1"/>
          <w:sz w:val="20"/>
          <w:szCs w:val="20"/>
          <w:u w:val="single"/>
          <w:lang w:val="ro-RO" w:eastAsia="zh-CN"/>
        </w:rPr>
        <w:fldChar w:fldCharType="end"/>
      </w:r>
    </w:p>
    <w:p w:rsidR="00166C53" w:rsidRPr="00ED7348" w:rsidRDefault="00166C53" w:rsidP="00166C53">
      <w:pPr>
        <w:autoSpaceDE w:val="0"/>
        <w:autoSpaceDN w:val="0"/>
        <w:adjustRightInd w:val="0"/>
        <w:spacing w:line="276" w:lineRule="auto"/>
        <w:rPr>
          <w:rFonts w:eastAsia="Times New Roman" w:cs="Times New Roman"/>
          <w:color w:val="000000"/>
          <w:szCs w:val="24"/>
          <w:lang w:val="ro-RO"/>
        </w:rPr>
      </w:pPr>
    </w:p>
    <w:p w:rsidR="00166C53" w:rsidRPr="00ED7348" w:rsidRDefault="00166C53" w:rsidP="00166C53">
      <w:pPr>
        <w:autoSpaceDE w:val="0"/>
        <w:autoSpaceDN w:val="0"/>
        <w:adjustRightInd w:val="0"/>
        <w:spacing w:line="276" w:lineRule="auto"/>
        <w:rPr>
          <w:rFonts w:eastAsia="Times New Roman" w:cs="Times New Roman"/>
          <w:color w:val="000000"/>
          <w:szCs w:val="24"/>
          <w:lang w:val="ro-RO"/>
        </w:rPr>
      </w:pPr>
      <w:r w:rsidRPr="00ED7348">
        <w:rPr>
          <w:rFonts w:eastAsia="Times New Roman" w:cs="Times New Roman"/>
          <w:color w:val="000000"/>
          <w:szCs w:val="24"/>
          <w:lang w:val="ro-RO"/>
        </w:rPr>
        <w:t>La elaborarea lucrării de licen</w:t>
      </w:r>
      <w:r w:rsidR="006F6D76">
        <w:rPr>
          <w:rFonts w:eastAsia="Times New Roman" w:cs="Times New Roman"/>
          <w:color w:val="000000"/>
          <w:szCs w:val="24"/>
          <w:lang w:val="ro-RO"/>
        </w:rPr>
        <w:t>ț</w:t>
      </w:r>
      <w:r w:rsidRPr="00ED7348">
        <w:rPr>
          <w:rFonts w:eastAsia="Times New Roman" w:cs="Times New Roman"/>
          <w:color w:val="000000"/>
          <w:szCs w:val="24"/>
          <w:lang w:val="ro-RO"/>
        </w:rPr>
        <w:t>ă/diserta</w:t>
      </w:r>
      <w:r w:rsidR="006F6D76">
        <w:rPr>
          <w:rFonts w:eastAsia="Times New Roman" w:cs="Times New Roman"/>
          <w:color w:val="000000"/>
          <w:szCs w:val="24"/>
          <w:lang w:val="ro-RO"/>
        </w:rPr>
        <w:t>ț</w:t>
      </w:r>
      <w:r w:rsidRPr="00ED7348">
        <w:rPr>
          <w:rFonts w:eastAsia="Times New Roman" w:cs="Times New Roman"/>
          <w:color w:val="000000"/>
          <w:szCs w:val="24"/>
          <w:lang w:val="ro-RO"/>
        </w:rPr>
        <w:t>ie, se consideră plagiat una dintre următoarele ac</w:t>
      </w:r>
      <w:r w:rsidR="006F6D76">
        <w:rPr>
          <w:rFonts w:eastAsia="Times New Roman" w:cs="Times New Roman"/>
          <w:color w:val="000000"/>
          <w:szCs w:val="24"/>
          <w:lang w:val="ro-RO"/>
        </w:rPr>
        <w:t>ț</w:t>
      </w:r>
      <w:r w:rsidRPr="00ED7348">
        <w:rPr>
          <w:rFonts w:eastAsia="Times New Roman" w:cs="Times New Roman"/>
          <w:color w:val="000000"/>
          <w:szCs w:val="24"/>
          <w:lang w:val="ro-RO"/>
        </w:rPr>
        <w:t xml:space="preserve">iuni: </w:t>
      </w:r>
    </w:p>
    <w:p w:rsidR="00166C53" w:rsidRPr="00ED7348" w:rsidRDefault="00166C53" w:rsidP="00166C53">
      <w:pPr>
        <w:autoSpaceDE w:val="0"/>
        <w:autoSpaceDN w:val="0"/>
        <w:adjustRightInd w:val="0"/>
        <w:spacing w:after="49" w:line="276" w:lineRule="auto"/>
        <w:ind w:left="720"/>
        <w:rPr>
          <w:rFonts w:eastAsia="Times New Roman" w:cs="Times New Roman"/>
          <w:color w:val="000000"/>
          <w:szCs w:val="24"/>
          <w:lang w:val="ro-RO"/>
        </w:rPr>
      </w:pPr>
      <w:r w:rsidRPr="00ED7348">
        <w:rPr>
          <w:rFonts w:ascii="Wingdings" w:eastAsia="Times New Roman" w:hAnsi="Wingdings" w:cs="Wingdings"/>
          <w:color w:val="000000"/>
          <w:szCs w:val="24"/>
          <w:lang w:val="ro-RO"/>
        </w:rPr>
        <w:t></w:t>
      </w:r>
      <w:r w:rsidRPr="00ED7348">
        <w:rPr>
          <w:rFonts w:ascii="Wingdings" w:eastAsia="Times New Roman" w:hAnsi="Wingdings" w:cs="Wingdings"/>
          <w:color w:val="000000"/>
          <w:szCs w:val="24"/>
          <w:lang w:val="ro-RO"/>
        </w:rPr>
        <w:t></w:t>
      </w:r>
      <w:r w:rsidRPr="00ED7348">
        <w:rPr>
          <w:rFonts w:eastAsia="Times New Roman" w:cs="Times New Roman"/>
          <w:color w:val="000000"/>
          <w:szCs w:val="24"/>
          <w:lang w:val="ro-RO"/>
        </w:rPr>
        <w:t xml:space="preserve">reproducerea exactă a cuvintelor unui alt autor, dintr-o altă lucrare, în limba română sau prin traducere dintr-o altă limbă, dacă se omit ghilimelele </w:t>
      </w:r>
      <w:r w:rsidR="006F6D76">
        <w:rPr>
          <w:rFonts w:eastAsia="Times New Roman" w:cs="Times New Roman"/>
          <w:color w:val="000000"/>
          <w:szCs w:val="24"/>
          <w:lang w:val="ro-RO"/>
        </w:rPr>
        <w:t>ș</w:t>
      </w:r>
      <w:r w:rsidRPr="00ED7348">
        <w:rPr>
          <w:rFonts w:eastAsia="Times New Roman" w:cs="Times New Roman"/>
          <w:color w:val="000000"/>
          <w:szCs w:val="24"/>
          <w:lang w:val="ro-RO"/>
        </w:rPr>
        <w:t>i referin</w:t>
      </w:r>
      <w:r w:rsidR="006F6D76">
        <w:rPr>
          <w:rFonts w:eastAsia="Times New Roman" w:cs="Times New Roman"/>
          <w:color w:val="000000"/>
          <w:szCs w:val="24"/>
          <w:lang w:val="ro-RO"/>
        </w:rPr>
        <w:t>ț</w:t>
      </w:r>
      <w:r w:rsidRPr="00ED7348">
        <w:rPr>
          <w:rFonts w:eastAsia="Times New Roman" w:cs="Times New Roman"/>
          <w:color w:val="000000"/>
          <w:szCs w:val="24"/>
          <w:lang w:val="ro-RO"/>
        </w:rPr>
        <w:t xml:space="preserve">a precisă; </w:t>
      </w:r>
    </w:p>
    <w:p w:rsidR="00166C53" w:rsidRPr="00ED7348" w:rsidRDefault="00166C53" w:rsidP="00166C53">
      <w:pPr>
        <w:autoSpaceDE w:val="0"/>
        <w:autoSpaceDN w:val="0"/>
        <w:adjustRightInd w:val="0"/>
        <w:spacing w:after="49" w:line="276" w:lineRule="auto"/>
        <w:ind w:left="720"/>
        <w:rPr>
          <w:rFonts w:eastAsia="Times New Roman" w:cs="Times New Roman"/>
          <w:color w:val="000000"/>
          <w:szCs w:val="24"/>
          <w:lang w:val="ro-RO"/>
        </w:rPr>
      </w:pPr>
      <w:r w:rsidRPr="00ED7348">
        <w:rPr>
          <w:rFonts w:ascii="Wingdings" w:eastAsia="Times New Roman" w:hAnsi="Wingdings" w:cs="Wingdings"/>
          <w:color w:val="000000"/>
          <w:szCs w:val="24"/>
          <w:lang w:val="ro-RO"/>
        </w:rPr>
        <w:t></w:t>
      </w:r>
      <w:r w:rsidRPr="00ED7348">
        <w:rPr>
          <w:rFonts w:ascii="Wingdings" w:eastAsia="Times New Roman" w:hAnsi="Wingdings" w:cs="Wingdings"/>
          <w:color w:val="000000"/>
          <w:szCs w:val="24"/>
          <w:lang w:val="ro-RO"/>
        </w:rPr>
        <w:t></w:t>
      </w:r>
      <w:r w:rsidRPr="00ED7348">
        <w:rPr>
          <w:rFonts w:eastAsia="Times New Roman" w:cs="Times New Roman"/>
          <w:color w:val="000000"/>
          <w:szCs w:val="24"/>
          <w:lang w:val="ro-RO"/>
        </w:rPr>
        <w:t xml:space="preserve">redarea cu alte cuvinte, reformularea prin cuvinte proprii sau rezumarea ideilor din alte lucrări dacă nu se indică sursa bibliografică; </w:t>
      </w:r>
    </w:p>
    <w:p w:rsidR="00166C53" w:rsidRPr="00ED7348" w:rsidRDefault="00166C53" w:rsidP="00166C53">
      <w:pPr>
        <w:autoSpaceDE w:val="0"/>
        <w:autoSpaceDN w:val="0"/>
        <w:adjustRightInd w:val="0"/>
        <w:spacing w:after="49" w:line="276" w:lineRule="auto"/>
        <w:ind w:left="720"/>
        <w:rPr>
          <w:rFonts w:eastAsia="Times New Roman" w:cs="Times New Roman"/>
          <w:color w:val="000000"/>
          <w:szCs w:val="24"/>
          <w:lang w:val="ro-RO"/>
        </w:rPr>
      </w:pPr>
      <w:r w:rsidRPr="00ED7348">
        <w:rPr>
          <w:rFonts w:ascii="Wingdings" w:eastAsia="Times New Roman" w:hAnsi="Wingdings" w:cs="Wingdings"/>
          <w:color w:val="000000"/>
          <w:szCs w:val="24"/>
          <w:lang w:val="ro-RO"/>
        </w:rPr>
        <w:t></w:t>
      </w:r>
      <w:r w:rsidRPr="00ED7348">
        <w:rPr>
          <w:rFonts w:ascii="Wingdings" w:eastAsia="Times New Roman" w:hAnsi="Wingdings" w:cs="Wingdings"/>
          <w:color w:val="000000"/>
          <w:szCs w:val="24"/>
          <w:lang w:val="ro-RO"/>
        </w:rPr>
        <w:t></w:t>
      </w:r>
      <w:r w:rsidRPr="00ED7348">
        <w:rPr>
          <w:rFonts w:eastAsia="Times New Roman" w:cs="Times New Roman"/>
          <w:color w:val="000000"/>
          <w:szCs w:val="24"/>
          <w:lang w:val="ro-RO"/>
        </w:rPr>
        <w:t>prezentarea unor date experimentale ob</w:t>
      </w:r>
      <w:r w:rsidR="006F6D76">
        <w:rPr>
          <w:rFonts w:eastAsia="Times New Roman" w:cs="Times New Roman"/>
          <w:color w:val="000000"/>
          <w:szCs w:val="24"/>
          <w:lang w:val="ro-RO"/>
        </w:rPr>
        <w:t>ț</w:t>
      </w:r>
      <w:r w:rsidRPr="00ED7348">
        <w:rPr>
          <w:rFonts w:eastAsia="Times New Roman" w:cs="Times New Roman"/>
          <w:color w:val="000000"/>
          <w:szCs w:val="24"/>
          <w:lang w:val="ro-RO"/>
        </w:rPr>
        <w:t>inute sau a unor aplica</w:t>
      </w:r>
      <w:r w:rsidR="006F6D76">
        <w:rPr>
          <w:rFonts w:eastAsia="Times New Roman" w:cs="Times New Roman"/>
          <w:color w:val="000000"/>
          <w:szCs w:val="24"/>
          <w:lang w:val="ro-RO"/>
        </w:rPr>
        <w:t>ț</w:t>
      </w:r>
      <w:r w:rsidRPr="00ED7348">
        <w:rPr>
          <w:rFonts w:eastAsia="Times New Roman" w:cs="Times New Roman"/>
          <w:color w:val="000000"/>
          <w:szCs w:val="24"/>
          <w:lang w:val="ro-RO"/>
        </w:rPr>
        <w:t>ii realizate de al</w:t>
      </w:r>
      <w:r w:rsidR="006F6D76">
        <w:rPr>
          <w:rFonts w:eastAsia="Times New Roman" w:cs="Times New Roman"/>
          <w:color w:val="000000"/>
          <w:szCs w:val="24"/>
          <w:lang w:val="ro-RO"/>
        </w:rPr>
        <w:t>ț</w:t>
      </w:r>
      <w:r w:rsidRPr="00ED7348">
        <w:rPr>
          <w:rFonts w:eastAsia="Times New Roman" w:cs="Times New Roman"/>
          <w:color w:val="000000"/>
          <w:szCs w:val="24"/>
          <w:lang w:val="ro-RO"/>
        </w:rPr>
        <w:t>i autori fără men</w:t>
      </w:r>
      <w:r w:rsidR="006F6D76">
        <w:rPr>
          <w:rFonts w:eastAsia="Times New Roman" w:cs="Times New Roman"/>
          <w:color w:val="000000"/>
          <w:szCs w:val="24"/>
          <w:lang w:val="ro-RO"/>
        </w:rPr>
        <w:t>ț</w:t>
      </w:r>
      <w:r w:rsidRPr="00ED7348">
        <w:rPr>
          <w:rFonts w:eastAsia="Times New Roman" w:cs="Times New Roman"/>
          <w:color w:val="000000"/>
          <w:szCs w:val="24"/>
          <w:lang w:val="ro-RO"/>
        </w:rPr>
        <w:t xml:space="preserve">ionarea corectă a acestor surse; </w:t>
      </w:r>
    </w:p>
    <w:p w:rsidR="00166C53" w:rsidRPr="00ED7348" w:rsidRDefault="00166C53" w:rsidP="00166C53">
      <w:pPr>
        <w:autoSpaceDE w:val="0"/>
        <w:autoSpaceDN w:val="0"/>
        <w:adjustRightInd w:val="0"/>
        <w:spacing w:line="276" w:lineRule="auto"/>
        <w:ind w:left="720"/>
        <w:rPr>
          <w:rFonts w:eastAsia="Times New Roman" w:cs="Times New Roman"/>
          <w:color w:val="000000"/>
          <w:szCs w:val="24"/>
          <w:lang w:val="ro-RO"/>
        </w:rPr>
      </w:pPr>
      <w:r w:rsidRPr="00ED7348">
        <w:rPr>
          <w:rFonts w:ascii="Wingdings" w:eastAsia="Times New Roman" w:hAnsi="Wingdings" w:cs="Wingdings"/>
          <w:color w:val="000000"/>
          <w:szCs w:val="24"/>
          <w:lang w:val="ro-RO"/>
        </w:rPr>
        <w:t></w:t>
      </w:r>
      <w:r w:rsidRPr="00ED7348">
        <w:rPr>
          <w:rFonts w:ascii="Wingdings" w:eastAsia="Times New Roman" w:hAnsi="Wingdings" w:cs="Wingdings"/>
          <w:color w:val="000000"/>
          <w:szCs w:val="24"/>
          <w:lang w:val="ro-RO"/>
        </w:rPr>
        <w:t></w:t>
      </w:r>
      <w:r w:rsidRPr="00ED7348">
        <w:rPr>
          <w:rFonts w:eastAsia="Times New Roman" w:cs="Times New Roman"/>
          <w:color w:val="000000"/>
          <w:szCs w:val="24"/>
          <w:lang w:val="ro-RO"/>
        </w:rPr>
        <w:t>însu</w:t>
      </w:r>
      <w:r w:rsidR="006F6D76">
        <w:rPr>
          <w:rFonts w:eastAsia="Times New Roman" w:cs="Times New Roman"/>
          <w:color w:val="000000"/>
          <w:szCs w:val="24"/>
          <w:lang w:val="ro-RO"/>
        </w:rPr>
        <w:t>ș</w:t>
      </w:r>
      <w:r w:rsidRPr="00ED7348">
        <w:rPr>
          <w:rFonts w:eastAsia="Times New Roman" w:cs="Times New Roman"/>
          <w:color w:val="000000"/>
          <w:szCs w:val="24"/>
          <w:lang w:val="ro-RO"/>
        </w:rPr>
        <w:t>irea totală sau par</w:t>
      </w:r>
      <w:r w:rsidR="006F6D76">
        <w:rPr>
          <w:rFonts w:eastAsia="Times New Roman" w:cs="Times New Roman"/>
          <w:color w:val="000000"/>
          <w:szCs w:val="24"/>
          <w:lang w:val="ro-RO"/>
        </w:rPr>
        <w:t>ț</w:t>
      </w:r>
      <w:r w:rsidRPr="00ED7348">
        <w:rPr>
          <w:rFonts w:eastAsia="Times New Roman" w:cs="Times New Roman"/>
          <w:color w:val="000000"/>
          <w:szCs w:val="24"/>
          <w:lang w:val="ro-RO"/>
        </w:rPr>
        <w:t xml:space="preserve">ială a unei lucrări în care regulile de mai sus sunt respectate, dar care are alt autor. </w:t>
      </w:r>
    </w:p>
    <w:p w:rsidR="00166C53" w:rsidRPr="00ED7348" w:rsidRDefault="00166C53" w:rsidP="00166C53">
      <w:pPr>
        <w:autoSpaceDE w:val="0"/>
        <w:autoSpaceDN w:val="0"/>
        <w:adjustRightInd w:val="0"/>
        <w:spacing w:line="276" w:lineRule="auto"/>
        <w:rPr>
          <w:rFonts w:eastAsia="Times New Roman" w:cs="Times New Roman"/>
          <w:color w:val="000000"/>
          <w:szCs w:val="24"/>
          <w:lang w:val="ro-RO"/>
        </w:rPr>
      </w:pPr>
    </w:p>
    <w:p w:rsidR="00166C53" w:rsidRPr="00ED7348" w:rsidRDefault="00166C53" w:rsidP="00166C53">
      <w:pPr>
        <w:autoSpaceDE w:val="0"/>
        <w:autoSpaceDN w:val="0"/>
        <w:adjustRightInd w:val="0"/>
        <w:spacing w:line="276" w:lineRule="auto"/>
        <w:rPr>
          <w:rFonts w:eastAsia="Times New Roman" w:cs="Times New Roman"/>
          <w:color w:val="000000"/>
          <w:szCs w:val="24"/>
          <w:lang w:val="ro-RO"/>
        </w:rPr>
      </w:pPr>
      <w:r w:rsidRPr="00ED7348">
        <w:rPr>
          <w:rFonts w:eastAsia="Times New Roman" w:cs="Times New Roman"/>
          <w:color w:val="000000"/>
          <w:szCs w:val="24"/>
          <w:lang w:val="ro-RO"/>
        </w:rPr>
        <w:t>Data _______________</w:t>
      </w:r>
      <w:r w:rsidRPr="00ED7348">
        <w:rPr>
          <w:rFonts w:eastAsia="Times New Roman" w:cs="Times New Roman"/>
          <w:color w:val="000000"/>
          <w:szCs w:val="24"/>
          <w:lang w:val="ro-RO"/>
        </w:rPr>
        <w:tab/>
      </w:r>
      <w:r w:rsidRPr="00ED7348">
        <w:rPr>
          <w:rFonts w:eastAsia="Times New Roman" w:cs="Times New Roman"/>
          <w:color w:val="000000"/>
          <w:szCs w:val="24"/>
          <w:lang w:val="ro-RO"/>
        </w:rPr>
        <w:tab/>
      </w:r>
      <w:r w:rsidRPr="00ED7348">
        <w:rPr>
          <w:rFonts w:eastAsia="Times New Roman" w:cs="Times New Roman"/>
          <w:color w:val="000000"/>
          <w:szCs w:val="24"/>
          <w:lang w:val="ro-RO"/>
        </w:rPr>
        <w:tab/>
      </w:r>
      <w:r w:rsidRPr="00ED7348">
        <w:rPr>
          <w:rFonts w:eastAsia="Times New Roman" w:cs="Times New Roman"/>
          <w:color w:val="000000"/>
          <w:szCs w:val="24"/>
          <w:lang w:val="ro-RO"/>
        </w:rPr>
        <w:tab/>
      </w:r>
      <w:r w:rsidRPr="00ED7348">
        <w:rPr>
          <w:rFonts w:eastAsia="Times New Roman" w:cs="Times New Roman"/>
          <w:color w:val="000000"/>
          <w:szCs w:val="24"/>
          <w:lang w:val="ro-RO"/>
        </w:rPr>
        <w:tab/>
        <w:t xml:space="preserve"> Semnătura ___________________</w:t>
      </w:r>
    </w:p>
    <w:p w:rsidR="00166C53" w:rsidRPr="00ED7348" w:rsidRDefault="00166C53" w:rsidP="00166C53">
      <w:pPr>
        <w:autoSpaceDE w:val="0"/>
        <w:autoSpaceDN w:val="0"/>
        <w:adjustRightInd w:val="0"/>
        <w:spacing w:line="276" w:lineRule="auto"/>
        <w:rPr>
          <w:rFonts w:eastAsia="Times New Roman" w:cs="Times New Roman"/>
          <w:b/>
          <w:bCs/>
          <w:color w:val="000000"/>
          <w:szCs w:val="24"/>
          <w:lang w:val="ro-RO"/>
        </w:rPr>
      </w:pPr>
    </w:p>
    <w:p w:rsidR="00166C53" w:rsidRPr="00ED7348" w:rsidRDefault="00166C53" w:rsidP="00166C53">
      <w:pPr>
        <w:autoSpaceDE w:val="0"/>
        <w:autoSpaceDN w:val="0"/>
        <w:adjustRightInd w:val="0"/>
        <w:spacing w:line="276" w:lineRule="auto"/>
        <w:rPr>
          <w:rFonts w:eastAsia="Times New Roman" w:cs="Times New Roman"/>
          <w:b/>
          <w:bCs/>
          <w:color w:val="000000"/>
          <w:szCs w:val="24"/>
          <w:lang w:val="ro-RO"/>
        </w:rPr>
      </w:pPr>
    </w:p>
    <w:p w:rsidR="00166C53" w:rsidRPr="00ED7348" w:rsidRDefault="00166C53" w:rsidP="00166C53">
      <w:pPr>
        <w:autoSpaceDE w:val="0"/>
        <w:autoSpaceDN w:val="0"/>
        <w:adjustRightInd w:val="0"/>
        <w:spacing w:line="276" w:lineRule="auto"/>
        <w:rPr>
          <w:rFonts w:eastAsia="Times New Roman" w:cs="Times New Roman"/>
          <w:b/>
          <w:bCs/>
          <w:color w:val="000000"/>
          <w:szCs w:val="24"/>
          <w:lang w:val="ro-RO"/>
        </w:rPr>
      </w:pPr>
    </w:p>
    <w:p w:rsidR="00166C53" w:rsidRPr="00ED7348" w:rsidRDefault="00166C53" w:rsidP="00166C53">
      <w:pPr>
        <w:autoSpaceDE w:val="0"/>
        <w:autoSpaceDN w:val="0"/>
        <w:adjustRightInd w:val="0"/>
        <w:spacing w:line="276" w:lineRule="auto"/>
        <w:rPr>
          <w:rFonts w:eastAsia="Times New Roman" w:cs="Times New Roman"/>
          <w:color w:val="000000"/>
          <w:szCs w:val="24"/>
          <w:lang w:val="ro-RO"/>
        </w:rPr>
      </w:pPr>
      <w:r w:rsidRPr="00ED7348">
        <w:rPr>
          <w:rFonts w:eastAsia="Times New Roman" w:cs="Times New Roman"/>
          <w:b/>
          <w:bCs/>
          <w:color w:val="000000"/>
          <w:szCs w:val="24"/>
          <w:lang w:val="ro-RO"/>
        </w:rPr>
        <w:t xml:space="preserve">Notă </w:t>
      </w:r>
    </w:p>
    <w:p w:rsidR="00166C53" w:rsidRPr="00ED7348" w:rsidRDefault="00166C53" w:rsidP="00166C53">
      <w:pPr>
        <w:autoSpaceDE w:val="0"/>
        <w:autoSpaceDN w:val="0"/>
        <w:adjustRightInd w:val="0"/>
        <w:spacing w:line="276" w:lineRule="auto"/>
        <w:rPr>
          <w:rFonts w:eastAsia="Times New Roman" w:cs="Times New Roman"/>
          <w:color w:val="000000"/>
          <w:szCs w:val="24"/>
          <w:lang w:val="ro-RO"/>
        </w:rPr>
      </w:pPr>
      <w:r w:rsidRPr="00ED7348">
        <w:rPr>
          <w:rFonts w:eastAsia="Times New Roman" w:cs="Times New Roman"/>
          <w:color w:val="000000"/>
          <w:szCs w:val="24"/>
          <w:lang w:val="ro-RO"/>
        </w:rPr>
        <w:t xml:space="preserve">Se recomandă: </w:t>
      </w:r>
    </w:p>
    <w:p w:rsidR="00166C53" w:rsidRPr="00ED7348" w:rsidRDefault="00166C53" w:rsidP="00166C53">
      <w:pPr>
        <w:autoSpaceDE w:val="0"/>
        <w:autoSpaceDN w:val="0"/>
        <w:adjustRightInd w:val="0"/>
        <w:spacing w:after="68" w:line="276" w:lineRule="auto"/>
        <w:ind w:left="720"/>
        <w:rPr>
          <w:rFonts w:eastAsia="Times New Roman" w:cs="Times New Roman"/>
          <w:color w:val="000000"/>
          <w:szCs w:val="24"/>
          <w:lang w:val="ro-RO"/>
        </w:rPr>
      </w:pPr>
      <w:r w:rsidRPr="00ED7348">
        <w:rPr>
          <w:rFonts w:eastAsia="Times New Roman" w:cs="Times New Roman"/>
          <w:color w:val="000000"/>
          <w:szCs w:val="24"/>
          <w:lang w:val="ro-RO"/>
        </w:rPr>
        <w:t xml:space="preserve">- plasarea între ghilimele a citatelor directe </w:t>
      </w:r>
      <w:r w:rsidR="006F6D76">
        <w:rPr>
          <w:rFonts w:eastAsia="Times New Roman" w:cs="Times New Roman"/>
          <w:color w:val="000000"/>
          <w:szCs w:val="24"/>
          <w:lang w:val="ro-RO"/>
        </w:rPr>
        <w:t>ș</w:t>
      </w:r>
      <w:r w:rsidRPr="00ED7348">
        <w:rPr>
          <w:rFonts w:eastAsia="Times New Roman" w:cs="Times New Roman"/>
          <w:color w:val="000000"/>
          <w:szCs w:val="24"/>
          <w:lang w:val="ro-RO"/>
        </w:rPr>
        <w:t>i indicarea referin</w:t>
      </w:r>
      <w:r w:rsidR="006F6D76">
        <w:rPr>
          <w:rFonts w:eastAsia="Times New Roman" w:cs="Times New Roman"/>
          <w:color w:val="000000"/>
          <w:szCs w:val="24"/>
          <w:lang w:val="ro-RO"/>
        </w:rPr>
        <w:t>ț</w:t>
      </w:r>
      <w:r w:rsidRPr="00ED7348">
        <w:rPr>
          <w:rFonts w:eastAsia="Times New Roman" w:cs="Times New Roman"/>
          <w:color w:val="000000"/>
          <w:szCs w:val="24"/>
          <w:lang w:val="ro-RO"/>
        </w:rPr>
        <w:t>ei într-o listă corespunzătoare la sfâr</w:t>
      </w:r>
      <w:r w:rsidR="006F6D76">
        <w:rPr>
          <w:rFonts w:eastAsia="Times New Roman" w:cs="Times New Roman"/>
          <w:color w:val="000000"/>
          <w:szCs w:val="24"/>
          <w:lang w:val="ro-RO"/>
        </w:rPr>
        <w:t>ș</w:t>
      </w:r>
      <w:r w:rsidRPr="00ED7348">
        <w:rPr>
          <w:rFonts w:eastAsia="Times New Roman" w:cs="Times New Roman"/>
          <w:color w:val="000000"/>
          <w:szCs w:val="24"/>
          <w:lang w:val="ro-RO"/>
        </w:rPr>
        <w:t xml:space="preserve">itul lucrării; </w:t>
      </w:r>
    </w:p>
    <w:p w:rsidR="00166C53" w:rsidRPr="00ED7348" w:rsidRDefault="00166C53" w:rsidP="00166C53">
      <w:pPr>
        <w:autoSpaceDE w:val="0"/>
        <w:autoSpaceDN w:val="0"/>
        <w:adjustRightInd w:val="0"/>
        <w:spacing w:after="68" w:line="276" w:lineRule="auto"/>
        <w:ind w:left="720"/>
        <w:rPr>
          <w:rFonts w:eastAsia="Times New Roman" w:cs="Times New Roman"/>
          <w:color w:val="000000"/>
          <w:szCs w:val="24"/>
          <w:lang w:val="ro-RO"/>
        </w:rPr>
      </w:pPr>
      <w:r w:rsidRPr="00ED7348">
        <w:rPr>
          <w:rFonts w:eastAsia="Times New Roman" w:cs="Times New Roman"/>
          <w:color w:val="000000"/>
          <w:szCs w:val="24"/>
          <w:lang w:val="ro-RO"/>
        </w:rPr>
        <w:t xml:space="preserve">- indicarea în text a reformulării unei idei, opinii sau teorii </w:t>
      </w:r>
      <w:r w:rsidR="006F6D76">
        <w:rPr>
          <w:rFonts w:eastAsia="Times New Roman" w:cs="Times New Roman"/>
          <w:color w:val="000000"/>
          <w:szCs w:val="24"/>
          <w:lang w:val="ro-RO"/>
        </w:rPr>
        <w:t>ș</w:t>
      </w:r>
      <w:r w:rsidRPr="00ED7348">
        <w:rPr>
          <w:rFonts w:eastAsia="Times New Roman" w:cs="Times New Roman"/>
          <w:color w:val="000000"/>
          <w:szCs w:val="24"/>
          <w:lang w:val="ro-RO"/>
        </w:rPr>
        <w:t>i corespunzător în lista de referin</w:t>
      </w:r>
      <w:r w:rsidR="006F6D76">
        <w:rPr>
          <w:rFonts w:eastAsia="Times New Roman" w:cs="Times New Roman"/>
          <w:color w:val="000000"/>
          <w:szCs w:val="24"/>
          <w:lang w:val="ro-RO"/>
        </w:rPr>
        <w:t>ț</w:t>
      </w:r>
      <w:r w:rsidRPr="00ED7348">
        <w:rPr>
          <w:rFonts w:eastAsia="Times New Roman" w:cs="Times New Roman"/>
          <w:color w:val="000000"/>
          <w:szCs w:val="24"/>
          <w:lang w:val="ro-RO"/>
        </w:rPr>
        <w:t xml:space="preserve">e a sursei originale de la care s-a făcut preluarea; </w:t>
      </w:r>
    </w:p>
    <w:p w:rsidR="00166C53" w:rsidRPr="00ED7348" w:rsidRDefault="00166C53" w:rsidP="00166C53">
      <w:pPr>
        <w:autoSpaceDE w:val="0"/>
        <w:autoSpaceDN w:val="0"/>
        <w:adjustRightInd w:val="0"/>
        <w:spacing w:after="68" w:line="276" w:lineRule="auto"/>
        <w:ind w:left="720"/>
        <w:rPr>
          <w:rFonts w:eastAsia="Times New Roman" w:cs="Times New Roman"/>
          <w:color w:val="000000"/>
          <w:szCs w:val="24"/>
          <w:lang w:val="ro-RO"/>
        </w:rPr>
      </w:pPr>
      <w:r w:rsidRPr="00ED7348">
        <w:rPr>
          <w:rFonts w:eastAsia="Times New Roman" w:cs="Times New Roman"/>
          <w:color w:val="000000"/>
          <w:szCs w:val="24"/>
          <w:lang w:val="ro-RO"/>
        </w:rPr>
        <w:t xml:space="preserve">- precizarea sursei de la care s-au preluat date experimentale, descrieri tehnice, figuri, imagini, statistici, tabele etc.; </w:t>
      </w:r>
    </w:p>
    <w:p w:rsidR="00166C53" w:rsidRPr="00ED7348" w:rsidRDefault="00166C53" w:rsidP="00166C53">
      <w:pPr>
        <w:autoSpaceDE w:val="0"/>
        <w:autoSpaceDN w:val="0"/>
        <w:adjustRightInd w:val="0"/>
        <w:spacing w:line="276" w:lineRule="auto"/>
        <w:ind w:left="720"/>
        <w:rPr>
          <w:rFonts w:eastAsia="Times New Roman" w:cs="Times New Roman"/>
          <w:color w:val="000000"/>
          <w:szCs w:val="24"/>
          <w:lang w:val="ro-RO"/>
        </w:rPr>
      </w:pPr>
      <w:r w:rsidRPr="00ED7348">
        <w:rPr>
          <w:rFonts w:eastAsia="Times New Roman" w:cs="Times New Roman"/>
          <w:color w:val="000000"/>
          <w:szCs w:val="24"/>
          <w:lang w:val="ro-RO"/>
        </w:rPr>
        <w:t>- precizarea referin</w:t>
      </w:r>
      <w:r w:rsidR="006F6D76">
        <w:rPr>
          <w:rFonts w:eastAsia="Times New Roman" w:cs="Times New Roman"/>
          <w:color w:val="000000"/>
          <w:szCs w:val="24"/>
          <w:lang w:val="ro-RO"/>
        </w:rPr>
        <w:t>ț</w:t>
      </w:r>
      <w:r w:rsidRPr="00ED7348">
        <w:rPr>
          <w:rFonts w:eastAsia="Times New Roman" w:cs="Times New Roman"/>
          <w:color w:val="000000"/>
          <w:szCs w:val="24"/>
          <w:lang w:val="ro-RO"/>
        </w:rPr>
        <w:t>elor poate fi omisă dacă se folosesc informa</w:t>
      </w:r>
      <w:r w:rsidR="006F6D76">
        <w:rPr>
          <w:rFonts w:eastAsia="Times New Roman" w:cs="Times New Roman"/>
          <w:color w:val="000000"/>
          <w:szCs w:val="24"/>
          <w:lang w:val="ro-RO"/>
        </w:rPr>
        <w:t>ț</w:t>
      </w:r>
      <w:r w:rsidRPr="00ED7348">
        <w:rPr>
          <w:rFonts w:eastAsia="Times New Roman" w:cs="Times New Roman"/>
          <w:color w:val="000000"/>
          <w:szCs w:val="24"/>
          <w:lang w:val="ro-RO"/>
        </w:rPr>
        <w:t xml:space="preserve">ii sau teorii arhicunoscute, a căror paternitate este unanim acceptată. </w:t>
      </w:r>
    </w:p>
    <w:p w:rsidR="00BB4778" w:rsidRPr="00ED7348" w:rsidRDefault="00166C53" w:rsidP="00BB4778">
      <w:pPr>
        <w:rPr>
          <w:rFonts w:cs="Times New Roman"/>
          <w:sz w:val="56"/>
          <w:szCs w:val="56"/>
          <w:lang w:eastAsia="ar-SA"/>
        </w:rPr>
      </w:pPr>
      <w:r w:rsidRPr="00ED7348">
        <w:rPr>
          <w:rFonts w:eastAsia="Calibri" w:cs="Times New Roman"/>
          <w:sz w:val="56"/>
          <w:szCs w:val="56"/>
          <w:lang w:eastAsia="ar-SA"/>
        </w:rPr>
        <w:br w:type="page"/>
      </w:r>
    </w:p>
    <w:p w:rsidR="00BB4778" w:rsidRPr="00ED7348" w:rsidRDefault="00BB4778" w:rsidP="00BB4778">
      <w:pPr>
        <w:rPr>
          <w:rFonts w:cs="Times New Roman"/>
          <w:sz w:val="56"/>
          <w:szCs w:val="56"/>
          <w:lang w:eastAsia="ar-SA"/>
        </w:rPr>
      </w:pPr>
    </w:p>
    <w:p w:rsidR="00BB4778" w:rsidRPr="00ED7348" w:rsidRDefault="00BB4778" w:rsidP="00BB4778">
      <w:pPr>
        <w:jc w:val="center"/>
        <w:rPr>
          <w:rFonts w:eastAsia="Times New Roman" w:cs="Times New Roman"/>
          <w:sz w:val="56"/>
          <w:szCs w:val="56"/>
          <w:lang w:val="ro-RO" w:eastAsia="ar-SA"/>
        </w:rPr>
      </w:pPr>
      <w:r w:rsidRPr="00ED7348">
        <w:rPr>
          <w:rFonts w:eastAsia="Times New Roman" w:cs="Times New Roman"/>
          <w:sz w:val="56"/>
          <w:szCs w:val="56"/>
          <w:highlight w:val="yellow"/>
          <w:lang w:val="ro-RO" w:eastAsia="ar-SA"/>
        </w:rPr>
        <w:t xml:space="preserve">Disszertáció </w:t>
      </w:r>
      <w:r w:rsidRPr="00ED7348">
        <w:rPr>
          <w:rFonts w:cs="Times New Roman"/>
          <w:sz w:val="56"/>
          <w:szCs w:val="56"/>
          <w:highlight w:val="yellow"/>
          <w:lang w:val="ro-RO" w:eastAsia="ar-SA"/>
        </w:rPr>
        <w:t>címerománul</w:t>
      </w:r>
    </w:p>
    <w:p w:rsidR="00BB4778" w:rsidRPr="00ED7348" w:rsidRDefault="00BB4778" w:rsidP="00BB4778">
      <w:pPr>
        <w:jc w:val="center"/>
        <w:rPr>
          <w:rFonts w:eastAsia="Times New Roman" w:cs="Times New Roman"/>
          <w:sz w:val="56"/>
          <w:szCs w:val="56"/>
          <w:lang w:val="ro-RO" w:eastAsia="ar-SA"/>
        </w:rPr>
      </w:pPr>
    </w:p>
    <w:p w:rsidR="00BB4778" w:rsidRPr="00ED7348" w:rsidRDefault="00BB4778" w:rsidP="00BB4778">
      <w:pPr>
        <w:jc w:val="center"/>
        <w:rPr>
          <w:rFonts w:cs="Times New Roman"/>
          <w:sz w:val="56"/>
          <w:szCs w:val="56"/>
          <w:lang w:val="ro-RO" w:eastAsia="ar-SA"/>
        </w:rPr>
      </w:pPr>
      <w:r w:rsidRPr="00ED7348">
        <w:rPr>
          <w:rFonts w:cs="Times New Roman"/>
          <w:sz w:val="56"/>
          <w:szCs w:val="56"/>
          <w:lang w:val="ro-RO" w:eastAsia="ar-SA"/>
        </w:rPr>
        <w:t>Extras</w:t>
      </w:r>
    </w:p>
    <w:p w:rsidR="00BB4778" w:rsidRPr="00ED7348" w:rsidRDefault="00BB4778" w:rsidP="00BB4778">
      <w:pPr>
        <w:spacing w:line="360" w:lineRule="auto"/>
        <w:ind w:firstLine="709"/>
        <w:rPr>
          <w:lang w:val="ro-RO"/>
        </w:rPr>
      </w:pPr>
    </w:p>
    <w:p w:rsidR="00BB4778" w:rsidRPr="00ED7348" w:rsidRDefault="00BB4778" w:rsidP="00BB4778">
      <w:pPr>
        <w:ind w:firstLine="851"/>
        <w:rPr>
          <w:rFonts w:cs="Times New Roman"/>
          <w:sz w:val="32"/>
          <w:szCs w:val="32"/>
          <w:lang w:val="ro-RO"/>
        </w:rPr>
      </w:pPr>
      <w:r w:rsidRPr="00ED7348">
        <w:rPr>
          <w:rFonts w:cs="Times New Roman"/>
          <w:sz w:val="32"/>
          <w:szCs w:val="32"/>
          <w:lang w:val="ro-RO"/>
        </w:rPr>
        <w:t>Adolgozat</w:t>
      </w:r>
      <w:r w:rsidR="006F6D76">
        <w:rPr>
          <w:rFonts w:cs="Times New Roman"/>
          <w:sz w:val="32"/>
          <w:szCs w:val="32"/>
          <w:lang w:val="ro-RO"/>
        </w:rPr>
        <w:t>2-3</w:t>
      </w:r>
      <w:r w:rsidRPr="00ED7348">
        <w:rPr>
          <w:rFonts w:cs="Times New Roman"/>
          <w:sz w:val="32"/>
          <w:szCs w:val="32"/>
          <w:lang w:val="ro-RO"/>
        </w:rPr>
        <w:t>oldalaskivonata</w:t>
      </w:r>
      <w:r w:rsidRPr="00ED7348">
        <w:rPr>
          <w:rFonts w:eastAsia="Times New Roman" w:cs="Times New Roman"/>
          <w:sz w:val="32"/>
          <w:szCs w:val="32"/>
          <w:lang w:val="ro-RO"/>
        </w:rPr>
        <w:t xml:space="preserve"> r</w:t>
      </w:r>
      <w:r w:rsidRPr="00ED7348">
        <w:rPr>
          <w:rFonts w:cs="Times New Roman"/>
          <w:sz w:val="32"/>
          <w:szCs w:val="32"/>
          <w:lang w:val="ro-RO"/>
        </w:rPr>
        <w:t>ománnyelven.</w:t>
      </w:r>
    </w:p>
    <w:p w:rsidR="00BB4778" w:rsidRPr="00ED7348" w:rsidRDefault="00BB4778" w:rsidP="00BB4778">
      <w:pPr>
        <w:spacing w:line="360" w:lineRule="auto"/>
        <w:ind w:firstLine="720"/>
        <w:rPr>
          <w:rFonts w:cs="Times New Roman"/>
          <w:lang w:val="ro-RO"/>
        </w:rPr>
      </w:pPr>
      <w:r w:rsidRPr="00ED7348">
        <w:rPr>
          <w:rFonts w:cs="Times New Roman"/>
          <w:b/>
          <w:i/>
          <w:lang w:val="ro-RO"/>
        </w:rPr>
        <w:t>Cuvinte cheie</w:t>
      </w:r>
      <w:r w:rsidRPr="00ED7348">
        <w:rPr>
          <w:rFonts w:cs="Times New Roman"/>
          <w:lang w:val="ro-RO"/>
        </w:rPr>
        <w:t xml:space="preserve">: </w:t>
      </w:r>
    </w:p>
    <w:p w:rsidR="00BB4778" w:rsidRPr="00ED7348" w:rsidRDefault="00BB4778" w:rsidP="00BB4778">
      <w:pPr>
        <w:spacing w:line="360" w:lineRule="auto"/>
        <w:rPr>
          <w:rFonts w:cs="Times New Roman"/>
        </w:rPr>
      </w:pPr>
    </w:p>
    <w:p w:rsidR="00BB4778" w:rsidRPr="00ED7348" w:rsidRDefault="00BB4778" w:rsidP="00BB4778">
      <w:pPr>
        <w:autoSpaceDE w:val="0"/>
        <w:spacing w:before="480" w:after="48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ED7348">
        <w:rPr>
          <w:rFonts w:cs="Times New Roman"/>
          <w:sz w:val="56"/>
          <w:szCs w:val="56"/>
        </w:rPr>
        <w:br w:type="page"/>
      </w:r>
    </w:p>
    <w:p w:rsidR="00BB4778" w:rsidRPr="00ED7348" w:rsidRDefault="00BB4778" w:rsidP="00BB4778">
      <w:pPr>
        <w:spacing w:before="480" w:after="480" w:line="360" w:lineRule="auto"/>
        <w:jc w:val="center"/>
        <w:rPr>
          <w:rFonts w:cs="Times New Roman"/>
          <w:sz w:val="56"/>
          <w:szCs w:val="56"/>
        </w:rPr>
      </w:pPr>
    </w:p>
    <w:p w:rsidR="00BB4778" w:rsidRPr="00ED7348" w:rsidRDefault="00BB4778" w:rsidP="00BB4778">
      <w:pPr>
        <w:spacing w:before="480" w:after="480" w:line="360" w:lineRule="auto"/>
        <w:jc w:val="center"/>
        <w:rPr>
          <w:rFonts w:cs="Times New Roman"/>
          <w:sz w:val="56"/>
          <w:szCs w:val="56"/>
        </w:rPr>
      </w:pPr>
      <w:r w:rsidRPr="00ED7348">
        <w:rPr>
          <w:rFonts w:cs="Times New Roman"/>
          <w:sz w:val="56"/>
          <w:szCs w:val="56"/>
        </w:rPr>
        <w:t>Kivonat</w:t>
      </w:r>
    </w:p>
    <w:p w:rsidR="00BB4778" w:rsidRPr="00ED7348" w:rsidRDefault="00BB4778" w:rsidP="00BB4778">
      <w:pPr>
        <w:spacing w:line="360" w:lineRule="auto"/>
        <w:rPr>
          <w:rFonts w:cs="Times New Roman"/>
        </w:rPr>
      </w:pPr>
    </w:p>
    <w:p w:rsidR="00BB4778" w:rsidRPr="00ED7348" w:rsidRDefault="00BB4778" w:rsidP="00BB4778">
      <w:pPr>
        <w:spacing w:line="360" w:lineRule="auto"/>
        <w:rPr>
          <w:rFonts w:cs="Times New Roman"/>
          <w:szCs w:val="24"/>
        </w:rPr>
      </w:pPr>
      <w:r w:rsidRPr="00ED7348">
        <w:rPr>
          <w:rFonts w:cs="Times New Roman"/>
        </w:rPr>
        <w:tab/>
      </w:r>
      <w:r w:rsidRPr="00ED7348">
        <w:rPr>
          <w:rFonts w:cs="Times New Roman"/>
          <w:szCs w:val="24"/>
          <w:highlight w:val="yellow"/>
        </w:rPr>
        <w:t>Adolgozatmagyar</w:t>
      </w:r>
      <w:r w:rsidR="006F6D76">
        <w:rPr>
          <w:rFonts w:eastAsia="Times New Roman" w:cs="Times New Roman"/>
          <w:szCs w:val="24"/>
          <w:highlight w:val="yellow"/>
        </w:rPr>
        <w:t xml:space="preserve">nyelvű </w:t>
      </w:r>
      <w:r w:rsidRPr="00ED7348">
        <w:rPr>
          <w:rFonts w:cs="Times New Roman"/>
          <w:szCs w:val="24"/>
          <w:highlight w:val="yellow"/>
        </w:rPr>
        <w:t>kivonata</w:t>
      </w:r>
      <w:r w:rsidR="006F6D76">
        <w:rPr>
          <w:rFonts w:cs="Times New Roman"/>
          <w:szCs w:val="24"/>
          <w:highlight w:val="yellow"/>
        </w:rPr>
        <w:t>2-3 oldalban</w:t>
      </w:r>
      <w:r w:rsidRPr="00ED7348">
        <w:rPr>
          <w:rFonts w:cs="Times New Roman"/>
          <w:szCs w:val="24"/>
          <w:highlight w:val="yellow"/>
        </w:rPr>
        <w:t>.</w:t>
      </w:r>
    </w:p>
    <w:p w:rsidR="00BB4778" w:rsidRPr="00ED7348" w:rsidRDefault="00BB4778" w:rsidP="00BB4778">
      <w:pPr>
        <w:spacing w:line="360" w:lineRule="auto"/>
        <w:ind w:firstLine="709"/>
        <w:rPr>
          <w:rFonts w:cs="Times New Roman"/>
        </w:rPr>
      </w:pPr>
      <w:r w:rsidRPr="00ED7348">
        <w:rPr>
          <w:rFonts w:cs="Times New Roman"/>
          <w:b/>
          <w:i/>
        </w:rPr>
        <w:t>Kulcsszavak</w:t>
      </w:r>
      <w:r w:rsidRPr="00ED7348">
        <w:rPr>
          <w:rFonts w:cs="Times New Roman"/>
        </w:rPr>
        <w:t>:</w:t>
      </w:r>
      <w:r w:rsidRPr="00ED7348">
        <w:rPr>
          <w:rFonts w:cs="Times New Roman"/>
          <w:highlight w:val="yellow"/>
        </w:rPr>
        <w:t>amelyekmeghatározzákadolgozattémáját,max5szó</w:t>
      </w:r>
    </w:p>
    <w:p w:rsidR="00BB4778" w:rsidRPr="00ED7348" w:rsidRDefault="00BB4778" w:rsidP="00BB4778">
      <w:pPr>
        <w:autoSpaceDE w:val="0"/>
        <w:spacing w:before="480" w:after="480" w:line="360" w:lineRule="auto"/>
        <w:jc w:val="center"/>
        <w:rPr>
          <w:rFonts w:ascii="Arial" w:eastAsia="Calibri" w:hAnsi="Arial" w:cs="Arial"/>
          <w:b/>
          <w:sz w:val="32"/>
          <w:szCs w:val="32"/>
          <w:lang w:eastAsia="zh-CN"/>
        </w:rPr>
      </w:pPr>
      <w:r w:rsidRPr="00ED7348">
        <w:rPr>
          <w:rFonts w:ascii="Arial" w:hAnsi="Arial" w:cs="Arial"/>
          <w:b/>
          <w:sz w:val="32"/>
          <w:szCs w:val="32"/>
        </w:rPr>
        <w:br w:type="page"/>
      </w:r>
    </w:p>
    <w:p w:rsidR="00BB4778" w:rsidRPr="00ED7348" w:rsidRDefault="00BB4778" w:rsidP="00BB4778">
      <w:pPr>
        <w:suppressAutoHyphens/>
        <w:autoSpaceDE w:val="0"/>
        <w:spacing w:before="480" w:after="480" w:line="360" w:lineRule="auto"/>
        <w:jc w:val="center"/>
        <w:rPr>
          <w:rFonts w:eastAsia="Calibri" w:cs="Times New Roman"/>
          <w:sz w:val="56"/>
          <w:szCs w:val="56"/>
          <w:lang w:eastAsia="zh-CN"/>
        </w:rPr>
      </w:pPr>
    </w:p>
    <w:p w:rsidR="00BB4778" w:rsidRPr="00ED7348" w:rsidRDefault="00BB4778" w:rsidP="00BB4778">
      <w:pPr>
        <w:suppressAutoHyphens/>
        <w:autoSpaceDE w:val="0"/>
        <w:spacing w:before="480" w:after="480" w:line="360" w:lineRule="auto"/>
        <w:jc w:val="center"/>
        <w:rPr>
          <w:rFonts w:eastAsia="Calibri" w:cs="Times New Roman"/>
          <w:sz w:val="56"/>
          <w:szCs w:val="56"/>
          <w:lang w:val="en-US" w:eastAsia="zh-CN"/>
        </w:rPr>
      </w:pPr>
      <w:r w:rsidRPr="00ED7348">
        <w:rPr>
          <w:rFonts w:eastAsia="Calibri" w:cs="Times New Roman"/>
          <w:sz w:val="56"/>
          <w:szCs w:val="56"/>
          <w:lang w:val="en-US" w:eastAsia="zh-CN"/>
        </w:rPr>
        <w:t>Abstract</w:t>
      </w:r>
    </w:p>
    <w:p w:rsidR="00BB4778" w:rsidRPr="00ED7348" w:rsidRDefault="00BB4778" w:rsidP="00BB4778">
      <w:pPr>
        <w:suppressAutoHyphens/>
        <w:autoSpaceDE w:val="0"/>
        <w:spacing w:line="360" w:lineRule="auto"/>
        <w:rPr>
          <w:rFonts w:eastAsia="Calibri" w:cs="Times New Roman"/>
          <w:szCs w:val="24"/>
          <w:lang w:val="en-US" w:eastAsia="zh-CN"/>
        </w:rPr>
      </w:pPr>
    </w:p>
    <w:p w:rsidR="00BB4778" w:rsidRPr="00ED7348" w:rsidRDefault="00BB4778" w:rsidP="00BB4778">
      <w:pPr>
        <w:suppressAutoHyphens/>
        <w:autoSpaceDE w:val="0"/>
        <w:spacing w:line="360" w:lineRule="auto"/>
        <w:rPr>
          <w:rFonts w:eastAsia="Calibri" w:cs="Times New Roman"/>
          <w:szCs w:val="24"/>
          <w:lang w:val="en-US" w:eastAsia="zh-CN"/>
        </w:rPr>
      </w:pPr>
    </w:p>
    <w:p w:rsidR="00BB4778" w:rsidRPr="00ED7348" w:rsidRDefault="00BB4778" w:rsidP="00BB4778">
      <w:pPr>
        <w:suppressAutoHyphens/>
        <w:autoSpaceDE w:val="0"/>
        <w:spacing w:line="360" w:lineRule="auto"/>
        <w:rPr>
          <w:rFonts w:eastAsia="Calibri" w:cs="Times New Roman"/>
          <w:szCs w:val="24"/>
          <w:lang w:val="en-US" w:eastAsia="zh-CN"/>
        </w:rPr>
      </w:pPr>
      <w:r w:rsidRPr="00ED7348">
        <w:rPr>
          <w:rFonts w:eastAsia="Calibri" w:cs="Times New Roman"/>
          <w:szCs w:val="24"/>
          <w:lang w:val="en-US" w:eastAsia="zh-CN"/>
        </w:rPr>
        <w:tab/>
      </w:r>
      <w:r w:rsidRPr="00ED7348">
        <w:rPr>
          <w:rFonts w:eastAsia="Calibri" w:cs="Times New Roman"/>
          <w:szCs w:val="24"/>
          <w:highlight w:val="yellow"/>
          <w:lang w:val="en-US" w:eastAsia="zh-CN"/>
        </w:rPr>
        <w:t>Angolulakivonat</w:t>
      </w:r>
      <w:r w:rsidR="006F6D76">
        <w:rPr>
          <w:rFonts w:eastAsia="Calibri" w:cs="Times New Roman"/>
          <w:szCs w:val="24"/>
          <w:highlight w:val="yellow"/>
          <w:lang w:val="en-US" w:eastAsia="zh-CN"/>
        </w:rPr>
        <w:t>2-3 oldalban</w:t>
      </w:r>
      <w:r w:rsidRPr="00ED7348">
        <w:rPr>
          <w:rFonts w:eastAsia="Calibri" w:cs="Times New Roman"/>
          <w:szCs w:val="24"/>
          <w:highlight w:val="yellow"/>
          <w:lang w:val="en-US" w:eastAsia="zh-CN"/>
        </w:rPr>
        <w:t>.</w:t>
      </w:r>
    </w:p>
    <w:p w:rsidR="00BB4778" w:rsidRPr="00ED7348" w:rsidRDefault="00BB4778" w:rsidP="00BB4778">
      <w:pPr>
        <w:suppressAutoHyphens/>
        <w:autoSpaceDE w:val="0"/>
        <w:spacing w:line="360" w:lineRule="auto"/>
        <w:rPr>
          <w:rFonts w:eastAsia="Calibri" w:cs="Times New Roman"/>
          <w:szCs w:val="24"/>
          <w:lang w:val="en-US" w:eastAsia="zh-CN"/>
        </w:rPr>
      </w:pPr>
    </w:p>
    <w:p w:rsidR="00BB4778" w:rsidRPr="00ED7348" w:rsidRDefault="00BB4778" w:rsidP="00BB4778">
      <w:pPr>
        <w:suppressAutoHyphens/>
        <w:autoSpaceDE w:val="0"/>
        <w:spacing w:line="360" w:lineRule="auto"/>
        <w:ind w:firstLine="709"/>
        <w:rPr>
          <w:rFonts w:eastAsia="Calibri" w:cs="Times New Roman"/>
          <w:lang w:val="en-US" w:eastAsia="zh-CN"/>
        </w:rPr>
      </w:pPr>
      <w:r w:rsidRPr="00ED7348">
        <w:rPr>
          <w:rFonts w:eastAsia="Calibri" w:cs="Times New Roman"/>
          <w:b/>
          <w:i/>
          <w:lang w:val="en-US" w:eastAsia="zh-CN"/>
        </w:rPr>
        <w:t>Keywords</w:t>
      </w:r>
      <w:r w:rsidRPr="00ED7348">
        <w:rPr>
          <w:rFonts w:eastAsia="Calibri" w:cs="Times New Roman"/>
          <w:lang w:val="en-US" w:eastAsia="zh-CN"/>
        </w:rPr>
        <w:t>:.</w:t>
      </w:r>
    </w:p>
    <w:p w:rsidR="00BB4778" w:rsidRPr="00ED7348" w:rsidRDefault="00BB4778" w:rsidP="00BB4778">
      <w:pPr>
        <w:rPr>
          <w:rFonts w:cs="Times New Roman"/>
          <w:szCs w:val="24"/>
        </w:rPr>
      </w:pPr>
      <w:r w:rsidRPr="00ED7348">
        <w:rPr>
          <w:rFonts w:cs="Times New Roman"/>
          <w:szCs w:val="24"/>
        </w:rPr>
        <w:br w:type="page"/>
      </w:r>
    </w:p>
    <w:p w:rsidR="008C15D7" w:rsidRPr="00E37E0E" w:rsidRDefault="008C15D7" w:rsidP="008C15D7">
      <w:pPr>
        <w:autoSpaceDE w:val="0"/>
        <w:spacing w:line="360" w:lineRule="auto"/>
        <w:rPr>
          <w:rFonts w:cs="Times New Roman"/>
          <w:sz w:val="56"/>
          <w:szCs w:val="56"/>
        </w:rPr>
      </w:pPr>
      <w:r w:rsidRPr="00E37E0E">
        <w:rPr>
          <w:rFonts w:cs="Times New Roman"/>
          <w:sz w:val="56"/>
          <w:szCs w:val="56"/>
        </w:rPr>
        <w:lastRenderedPageBreak/>
        <w:t>Tartalomjegyzék</w:t>
      </w:r>
    </w:p>
    <w:p w:rsidR="00544607" w:rsidRDefault="00FD26B9">
      <w:pPr>
        <w:pStyle w:val="TJ1"/>
        <w:tabs>
          <w:tab w:val="left" w:pos="4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r w:rsidRPr="00E37E0E">
        <w:rPr>
          <w:rFonts w:cs="Times New Roman"/>
          <w:szCs w:val="24"/>
        </w:rPr>
        <w:fldChar w:fldCharType="begin"/>
      </w:r>
      <w:r w:rsidR="00960546" w:rsidRPr="00E37E0E">
        <w:rPr>
          <w:rFonts w:cs="Times New Roman"/>
          <w:szCs w:val="24"/>
        </w:rPr>
        <w:instrText xml:space="preserve"> TOC \o "1-3" \h \z \u </w:instrText>
      </w:r>
      <w:r w:rsidRPr="00E37E0E">
        <w:rPr>
          <w:rFonts w:cs="Times New Roman"/>
          <w:szCs w:val="24"/>
        </w:rPr>
        <w:fldChar w:fldCharType="separate"/>
      </w:r>
      <w:r>
        <w:fldChar w:fldCharType="begin"/>
      </w:r>
      <w:r>
        <w:instrText>HYPERLINK \l "_Toc409532845"</w:instrText>
      </w:r>
      <w:r>
        <w:fldChar w:fldCharType="separate"/>
      </w:r>
      <w:r w:rsidR="00544607" w:rsidRPr="00741BEC">
        <w:rPr>
          <w:rStyle w:val="Hiperhivatkozs"/>
          <w:noProof/>
        </w:rPr>
        <w:t>1</w:t>
      </w:r>
      <w:r w:rsidR="00544607">
        <w:rPr>
          <w:rFonts w:asciiTheme="minorHAnsi" w:eastAsiaTheme="minorEastAsia" w:hAnsiTheme="minorHAnsi"/>
          <w:noProof/>
          <w:sz w:val="22"/>
          <w:lang w:eastAsia="hu-HU"/>
        </w:rPr>
        <w:tab/>
      </w:r>
      <w:r w:rsidR="00544607" w:rsidRPr="00741BEC">
        <w:rPr>
          <w:rStyle w:val="Hiperhivatkozs"/>
          <w:noProof/>
        </w:rPr>
        <w:t>Bevezető</w:t>
      </w:r>
      <w:r w:rsidR="00544607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544607">
        <w:rPr>
          <w:noProof/>
          <w:webHidden/>
        </w:rPr>
        <w:instrText xml:space="preserve"> PAGEREF _Toc409532845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0" w:author="zoli" w:date="2015-06-06T08:55:00Z">
        <w:r w:rsidR="00A274D7">
          <w:rPr>
            <w:noProof/>
            <w:webHidden/>
          </w:rPr>
          <w:t>3</w:t>
        </w:r>
      </w:ins>
      <w:del w:id="1" w:author="zoli" w:date="2015-06-06T08:55:00Z">
        <w:r w:rsidR="00D056F6" w:rsidDel="00A274D7">
          <w:rPr>
            <w:noProof/>
            <w:webHidden/>
          </w:rPr>
          <w:delText>1</w:delText>
        </w:r>
      </w:del>
      <w:r>
        <w:rPr>
          <w:noProof/>
          <w:webHidden/>
        </w:rPr>
        <w:fldChar w:fldCharType="end"/>
      </w:r>
      <w:r>
        <w:fldChar w:fldCharType="end"/>
      </w:r>
    </w:p>
    <w:p w:rsidR="00544607" w:rsidRDefault="00FD26B9">
      <w:pPr>
        <w:pStyle w:val="TJ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09532846" w:history="1">
        <w:r w:rsidR="00544607" w:rsidRPr="00741BEC">
          <w:rPr>
            <w:rStyle w:val="Hiperhivatkozs"/>
            <w:noProof/>
          </w:rPr>
          <w:t>1.1</w:t>
        </w:r>
        <w:r w:rsidR="00544607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544607" w:rsidRPr="00741BEC">
          <w:rPr>
            <w:rStyle w:val="Hiperhivatkozs"/>
            <w:noProof/>
          </w:rPr>
          <w:t>Alcím 1</w:t>
        </w:r>
        <w:r w:rsidR="00544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607">
          <w:rPr>
            <w:noProof/>
            <w:webHidden/>
          </w:rPr>
          <w:instrText xml:space="preserve"> PAGEREF _Toc409532846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4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607" w:rsidRDefault="00FD26B9">
      <w:pPr>
        <w:pStyle w:val="TJ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09532847" w:history="1">
        <w:r w:rsidR="00544607" w:rsidRPr="00741BEC">
          <w:rPr>
            <w:rStyle w:val="Hiperhivatkozs"/>
            <w:noProof/>
          </w:rPr>
          <w:t>1.1.1</w:t>
        </w:r>
        <w:r w:rsidR="00544607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544607" w:rsidRPr="00741BEC">
          <w:rPr>
            <w:rStyle w:val="Hiperhivatkozs"/>
            <w:noProof/>
          </w:rPr>
          <w:t>Alcím</w:t>
        </w:r>
        <w:r w:rsidR="00544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607">
          <w:rPr>
            <w:noProof/>
            <w:webHidden/>
          </w:rPr>
          <w:instrText xml:space="preserve"> PAGEREF _Toc409532847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4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607" w:rsidRDefault="00FD26B9">
      <w:pPr>
        <w:pStyle w:val="TJ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09532848" w:history="1">
        <w:r w:rsidR="00544607" w:rsidRPr="00741BEC">
          <w:rPr>
            <w:rStyle w:val="Hiperhivatkozs"/>
            <w:noProof/>
          </w:rPr>
          <w:t>1.2</w:t>
        </w:r>
        <w:r w:rsidR="00544607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544607" w:rsidRPr="00741BEC">
          <w:rPr>
            <w:rStyle w:val="Hiperhivatkozs"/>
            <w:noProof/>
          </w:rPr>
          <w:t>Alcím 2</w:t>
        </w:r>
        <w:r w:rsidR="00544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607">
          <w:rPr>
            <w:noProof/>
            <w:webHidden/>
          </w:rPr>
          <w:instrText xml:space="preserve"> PAGEREF _Toc409532848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4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607" w:rsidRDefault="00FD26B9">
      <w:pPr>
        <w:pStyle w:val="TJ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09532849" w:history="1">
        <w:r w:rsidR="00544607" w:rsidRPr="00741BEC">
          <w:rPr>
            <w:rStyle w:val="Hiperhivatkozs"/>
            <w:noProof/>
          </w:rPr>
          <w:t>1.3</w:t>
        </w:r>
        <w:r w:rsidR="00544607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544607" w:rsidRPr="00741BEC">
          <w:rPr>
            <w:rStyle w:val="Hiperhivatkozs"/>
            <w:noProof/>
          </w:rPr>
          <w:t>Alcím 3</w:t>
        </w:r>
        <w:r w:rsidR="00544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607">
          <w:rPr>
            <w:noProof/>
            <w:webHidden/>
          </w:rPr>
          <w:instrText xml:space="preserve"> PAGEREF _Toc409532849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4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607" w:rsidRDefault="00FD26B9">
      <w:pPr>
        <w:pStyle w:val="TJ1"/>
        <w:tabs>
          <w:tab w:val="left" w:pos="4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09532850" w:history="1">
        <w:r w:rsidR="00544607" w:rsidRPr="00741BEC">
          <w:rPr>
            <w:rStyle w:val="Hiperhivatkozs"/>
            <w:noProof/>
          </w:rPr>
          <w:t>2</w:t>
        </w:r>
        <w:r w:rsidR="00544607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544607" w:rsidRPr="00741BEC">
          <w:rPr>
            <w:rStyle w:val="Hiperhivatkozs"/>
            <w:noProof/>
          </w:rPr>
          <w:t>Bibliográfiai tanulmány  (a téma pontos körülhatárolása érdekében végzett dokumentálódás)</w:t>
        </w:r>
        <w:r w:rsidR="00544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607">
          <w:rPr>
            <w:noProof/>
            <w:webHidden/>
          </w:rPr>
          <w:instrText xml:space="preserve"> PAGEREF _Toc409532850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4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607" w:rsidRDefault="00FD26B9">
      <w:pPr>
        <w:pStyle w:val="TJ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09532851" w:history="1">
        <w:r w:rsidR="00544607" w:rsidRPr="00741BEC">
          <w:rPr>
            <w:rStyle w:val="Hiperhivatkozs"/>
            <w:noProof/>
          </w:rPr>
          <w:t>2.1</w:t>
        </w:r>
        <w:r w:rsidR="00544607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544607" w:rsidRPr="00741BEC">
          <w:rPr>
            <w:rStyle w:val="Hiperhivatkozs"/>
            <w:noProof/>
          </w:rPr>
          <w:t>Alcím 1</w:t>
        </w:r>
        <w:r w:rsidR="00544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607">
          <w:rPr>
            <w:noProof/>
            <w:webHidden/>
          </w:rPr>
          <w:instrText xml:space="preserve"> PAGEREF _Toc409532851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4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607" w:rsidRDefault="00FD26B9">
      <w:pPr>
        <w:pStyle w:val="TJ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09532852" w:history="1">
        <w:r w:rsidR="00544607" w:rsidRPr="00741BEC">
          <w:rPr>
            <w:rStyle w:val="Hiperhivatkozs"/>
            <w:noProof/>
          </w:rPr>
          <w:t>2.1.1</w:t>
        </w:r>
        <w:r w:rsidR="00544607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544607" w:rsidRPr="00741BEC">
          <w:rPr>
            <w:rStyle w:val="Hiperhivatkozs"/>
            <w:noProof/>
          </w:rPr>
          <w:t>Alcím</w:t>
        </w:r>
        <w:r w:rsidR="00544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607">
          <w:rPr>
            <w:noProof/>
            <w:webHidden/>
          </w:rPr>
          <w:instrText xml:space="preserve"> PAGEREF _Toc409532852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4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607" w:rsidRDefault="00FD26B9">
      <w:pPr>
        <w:pStyle w:val="TJ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09532853" w:history="1">
        <w:r w:rsidR="00544607" w:rsidRPr="00741BEC">
          <w:rPr>
            <w:rStyle w:val="Hiperhivatkozs"/>
            <w:noProof/>
          </w:rPr>
          <w:t>2.1.2</w:t>
        </w:r>
        <w:r w:rsidR="00544607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544607" w:rsidRPr="00741BEC">
          <w:rPr>
            <w:rStyle w:val="Hiperhivatkozs"/>
            <w:noProof/>
          </w:rPr>
          <w:t>Alcím</w:t>
        </w:r>
        <w:r w:rsidR="00544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607">
          <w:rPr>
            <w:noProof/>
            <w:webHidden/>
          </w:rPr>
          <w:instrText xml:space="preserve"> PAGEREF _Toc409532853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4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607" w:rsidRDefault="00FD26B9">
      <w:pPr>
        <w:pStyle w:val="TJ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09532854" w:history="1">
        <w:r w:rsidR="00544607" w:rsidRPr="00741BEC">
          <w:rPr>
            <w:rStyle w:val="Hiperhivatkozs"/>
            <w:noProof/>
          </w:rPr>
          <w:t>2.2</w:t>
        </w:r>
        <w:r w:rsidR="00544607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544607" w:rsidRPr="00741BEC">
          <w:rPr>
            <w:rStyle w:val="Hiperhivatkozs"/>
            <w:noProof/>
          </w:rPr>
          <w:t>Alcím 2</w:t>
        </w:r>
        <w:r w:rsidR="00544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607">
          <w:rPr>
            <w:noProof/>
            <w:webHidden/>
          </w:rPr>
          <w:instrText xml:space="preserve"> PAGEREF _Toc409532854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4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607" w:rsidRDefault="00FD26B9">
      <w:pPr>
        <w:pStyle w:val="TJ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09532855" w:history="1">
        <w:r w:rsidR="00544607" w:rsidRPr="00741BEC">
          <w:rPr>
            <w:rStyle w:val="Hiperhivatkozs"/>
            <w:noProof/>
          </w:rPr>
          <w:t>2.3</w:t>
        </w:r>
        <w:r w:rsidR="00544607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544607" w:rsidRPr="00741BEC">
          <w:rPr>
            <w:rStyle w:val="Hiperhivatkozs"/>
            <w:noProof/>
          </w:rPr>
          <w:t>Alcím 3</w:t>
        </w:r>
        <w:r w:rsidR="00544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607">
          <w:rPr>
            <w:noProof/>
            <w:webHidden/>
          </w:rPr>
          <w:instrText xml:space="preserve"> PAGEREF _Toc409532855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4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607" w:rsidRDefault="00FD26B9">
      <w:pPr>
        <w:pStyle w:val="TJ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09532856" w:history="1">
        <w:r w:rsidR="00544607" w:rsidRPr="00741BEC">
          <w:rPr>
            <w:rStyle w:val="Hiperhivatkozs"/>
            <w:noProof/>
          </w:rPr>
          <w:t>2.3.1</w:t>
        </w:r>
        <w:r w:rsidR="00544607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544607" w:rsidRPr="00741BEC">
          <w:rPr>
            <w:rStyle w:val="Hiperhivatkozs"/>
            <w:noProof/>
          </w:rPr>
          <w:t>Alcím</w:t>
        </w:r>
        <w:r w:rsidR="00544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607">
          <w:rPr>
            <w:noProof/>
            <w:webHidden/>
          </w:rPr>
          <w:instrText xml:space="preserve"> PAGEREF _Toc409532856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4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607" w:rsidRDefault="00FD26B9">
      <w:pPr>
        <w:pStyle w:val="TJ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09532857" w:history="1">
        <w:r w:rsidR="00544607" w:rsidRPr="00741BEC">
          <w:rPr>
            <w:rStyle w:val="Hiperhivatkozs"/>
            <w:noProof/>
          </w:rPr>
          <w:t>2.3.2</w:t>
        </w:r>
        <w:r w:rsidR="00544607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544607" w:rsidRPr="00741BEC">
          <w:rPr>
            <w:rStyle w:val="Hiperhivatkozs"/>
            <w:noProof/>
          </w:rPr>
          <w:t>Alcím</w:t>
        </w:r>
        <w:r w:rsidR="00544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607">
          <w:rPr>
            <w:noProof/>
            <w:webHidden/>
          </w:rPr>
          <w:instrText xml:space="preserve"> PAGEREF _Toc409532857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4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607" w:rsidRDefault="00FD26B9">
      <w:pPr>
        <w:pStyle w:val="TJ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09532858" w:history="1">
        <w:r w:rsidR="00544607" w:rsidRPr="00741BEC">
          <w:rPr>
            <w:rStyle w:val="Hiperhivatkozs"/>
            <w:noProof/>
          </w:rPr>
          <w:t>2.3.3</w:t>
        </w:r>
        <w:r w:rsidR="00544607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544607" w:rsidRPr="00741BEC">
          <w:rPr>
            <w:rStyle w:val="Hiperhivatkozs"/>
            <w:noProof/>
          </w:rPr>
          <w:t>Alcím</w:t>
        </w:r>
        <w:r w:rsidR="00544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607">
          <w:rPr>
            <w:noProof/>
            <w:webHidden/>
          </w:rPr>
          <w:instrText xml:space="preserve"> PAGEREF _Toc409532858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4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607" w:rsidRDefault="00FD26B9">
      <w:pPr>
        <w:pStyle w:val="TJ1"/>
        <w:tabs>
          <w:tab w:val="left" w:pos="4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09532859" w:history="1">
        <w:r w:rsidR="00544607" w:rsidRPr="00741BEC">
          <w:rPr>
            <w:rStyle w:val="Hiperhivatkozs"/>
            <w:noProof/>
          </w:rPr>
          <w:t>3</w:t>
        </w:r>
        <w:r w:rsidR="00544607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544607" w:rsidRPr="00741BEC">
          <w:rPr>
            <w:rStyle w:val="Hiperhivatkozs"/>
            <w:noProof/>
          </w:rPr>
          <w:t>Elméleti megalapozás</w:t>
        </w:r>
        <w:r w:rsidR="00544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607">
          <w:rPr>
            <w:noProof/>
            <w:webHidden/>
          </w:rPr>
          <w:instrText xml:space="preserve"> PAGEREF _Toc409532859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4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607" w:rsidRDefault="00FD26B9">
      <w:pPr>
        <w:pStyle w:val="TJ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09532860" w:history="1">
        <w:r w:rsidR="00544607" w:rsidRPr="00741BEC">
          <w:rPr>
            <w:rStyle w:val="Hiperhivatkozs"/>
            <w:noProof/>
          </w:rPr>
          <w:t>3.1</w:t>
        </w:r>
        <w:r w:rsidR="00544607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544607" w:rsidRPr="00741BEC">
          <w:rPr>
            <w:rStyle w:val="Hiperhivatkozs"/>
            <w:noProof/>
          </w:rPr>
          <w:t>Alcím 1</w:t>
        </w:r>
        <w:r w:rsidR="00544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607">
          <w:rPr>
            <w:noProof/>
            <w:webHidden/>
          </w:rPr>
          <w:instrText xml:space="preserve"> PAGEREF _Toc409532860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4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607" w:rsidRDefault="00FD26B9">
      <w:pPr>
        <w:pStyle w:val="TJ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09532861" w:history="1">
        <w:r w:rsidR="00544607" w:rsidRPr="00741BEC">
          <w:rPr>
            <w:rStyle w:val="Hiperhivatkozs"/>
            <w:noProof/>
          </w:rPr>
          <w:t>3.1.1</w:t>
        </w:r>
        <w:r w:rsidR="00544607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544607" w:rsidRPr="00741BEC">
          <w:rPr>
            <w:rStyle w:val="Hiperhivatkozs"/>
            <w:noProof/>
          </w:rPr>
          <w:t>Alcím</w:t>
        </w:r>
        <w:r w:rsidR="00544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607">
          <w:rPr>
            <w:noProof/>
            <w:webHidden/>
          </w:rPr>
          <w:instrText xml:space="preserve"> PAGEREF _Toc409532861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4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607" w:rsidRDefault="00FD26B9">
      <w:pPr>
        <w:pStyle w:val="TJ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09532862" w:history="1">
        <w:r w:rsidR="00544607" w:rsidRPr="00741BEC">
          <w:rPr>
            <w:rStyle w:val="Hiperhivatkozs"/>
            <w:noProof/>
          </w:rPr>
          <w:t>3.1.2</w:t>
        </w:r>
        <w:r w:rsidR="00544607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544607" w:rsidRPr="00741BEC">
          <w:rPr>
            <w:rStyle w:val="Hiperhivatkozs"/>
            <w:noProof/>
          </w:rPr>
          <w:t>Alcím</w:t>
        </w:r>
        <w:r w:rsidR="00544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607">
          <w:rPr>
            <w:noProof/>
            <w:webHidden/>
          </w:rPr>
          <w:instrText xml:space="preserve"> PAGEREF _Toc409532862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4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607" w:rsidRDefault="00FD26B9">
      <w:pPr>
        <w:pStyle w:val="TJ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09532863" w:history="1">
        <w:r w:rsidR="00544607" w:rsidRPr="00741BEC">
          <w:rPr>
            <w:rStyle w:val="Hiperhivatkozs"/>
            <w:noProof/>
          </w:rPr>
          <w:t>3.2</w:t>
        </w:r>
        <w:r w:rsidR="00544607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544607" w:rsidRPr="00741BEC">
          <w:rPr>
            <w:rStyle w:val="Hiperhivatkozs"/>
            <w:noProof/>
          </w:rPr>
          <w:t>Alcím 2</w:t>
        </w:r>
        <w:r w:rsidR="00544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607">
          <w:rPr>
            <w:noProof/>
            <w:webHidden/>
          </w:rPr>
          <w:instrText xml:space="preserve"> PAGEREF _Toc409532863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4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607" w:rsidRDefault="00FD26B9">
      <w:pPr>
        <w:pStyle w:val="TJ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09532864" w:history="1">
        <w:r w:rsidR="00544607" w:rsidRPr="00741BEC">
          <w:rPr>
            <w:rStyle w:val="Hiperhivatkozs"/>
            <w:noProof/>
          </w:rPr>
          <w:t>3.3</w:t>
        </w:r>
        <w:r w:rsidR="00544607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544607" w:rsidRPr="00741BEC">
          <w:rPr>
            <w:rStyle w:val="Hiperhivatkozs"/>
            <w:noProof/>
          </w:rPr>
          <w:t>Alcím 3</w:t>
        </w:r>
        <w:r w:rsidR="00544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607">
          <w:rPr>
            <w:noProof/>
            <w:webHidden/>
          </w:rPr>
          <w:instrText xml:space="preserve"> PAGEREF _Toc409532864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4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607" w:rsidRDefault="00FD26B9">
      <w:pPr>
        <w:pStyle w:val="TJ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09532865" w:history="1">
        <w:r w:rsidR="00544607" w:rsidRPr="00741BEC">
          <w:rPr>
            <w:rStyle w:val="Hiperhivatkozs"/>
            <w:noProof/>
          </w:rPr>
          <w:t>3.3.1</w:t>
        </w:r>
        <w:r w:rsidR="00544607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544607" w:rsidRPr="00741BEC">
          <w:rPr>
            <w:rStyle w:val="Hiperhivatkozs"/>
            <w:noProof/>
          </w:rPr>
          <w:t>Alcím</w:t>
        </w:r>
        <w:r w:rsidR="00544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607">
          <w:rPr>
            <w:noProof/>
            <w:webHidden/>
          </w:rPr>
          <w:instrText xml:space="preserve"> PAGEREF _Toc409532865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4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607" w:rsidRDefault="00FD26B9">
      <w:pPr>
        <w:pStyle w:val="TJ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09532866" w:history="1">
        <w:r w:rsidR="00544607" w:rsidRPr="00741BEC">
          <w:rPr>
            <w:rStyle w:val="Hiperhivatkozs"/>
            <w:noProof/>
          </w:rPr>
          <w:t>3.3.2</w:t>
        </w:r>
        <w:r w:rsidR="00544607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544607" w:rsidRPr="00741BEC">
          <w:rPr>
            <w:rStyle w:val="Hiperhivatkozs"/>
            <w:noProof/>
          </w:rPr>
          <w:t>Alcím</w:t>
        </w:r>
        <w:r w:rsidR="00544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607">
          <w:rPr>
            <w:noProof/>
            <w:webHidden/>
          </w:rPr>
          <w:instrText xml:space="preserve"> PAGEREF _Toc409532866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4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607" w:rsidRDefault="00FD26B9">
      <w:pPr>
        <w:pStyle w:val="TJ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09532867" w:history="1">
        <w:r w:rsidR="00544607" w:rsidRPr="00741BEC">
          <w:rPr>
            <w:rStyle w:val="Hiperhivatkozs"/>
            <w:noProof/>
          </w:rPr>
          <w:t>3.3.3</w:t>
        </w:r>
        <w:r w:rsidR="00544607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544607" w:rsidRPr="00741BEC">
          <w:rPr>
            <w:rStyle w:val="Hiperhivatkozs"/>
            <w:noProof/>
          </w:rPr>
          <w:t>Alcím</w:t>
        </w:r>
        <w:r w:rsidR="00544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607">
          <w:rPr>
            <w:noProof/>
            <w:webHidden/>
          </w:rPr>
          <w:instrText xml:space="preserve"> PAGEREF _Toc409532867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4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607" w:rsidRDefault="00FD26B9">
      <w:pPr>
        <w:pStyle w:val="TJ1"/>
        <w:tabs>
          <w:tab w:val="left" w:pos="4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09532868" w:history="1">
        <w:r w:rsidR="00544607" w:rsidRPr="00741BEC">
          <w:rPr>
            <w:rStyle w:val="Hiperhivatkozs"/>
            <w:noProof/>
          </w:rPr>
          <w:t>4</w:t>
        </w:r>
        <w:r w:rsidR="00544607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544607" w:rsidRPr="00741BEC">
          <w:rPr>
            <w:rStyle w:val="Hiperhivatkozs"/>
            <w:noProof/>
          </w:rPr>
          <w:t>A rendszer implementálása</w:t>
        </w:r>
        <w:r w:rsidR="00544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4607">
          <w:rPr>
            <w:noProof/>
            <w:webHidden/>
          </w:rPr>
          <w:instrText xml:space="preserve"> PAGEREF _Toc409532868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274D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607" w:rsidRDefault="00FD26B9">
      <w:pPr>
        <w:pStyle w:val="TJ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>HYPERLINK \l "_Toc409532869"</w:instrText>
      </w:r>
      <w:r>
        <w:fldChar w:fldCharType="separate"/>
      </w:r>
      <w:r w:rsidR="00544607" w:rsidRPr="00741BEC">
        <w:rPr>
          <w:rStyle w:val="Hiperhivatkozs"/>
          <w:noProof/>
        </w:rPr>
        <w:t>4.1</w:t>
      </w:r>
      <w:r w:rsidR="00544607">
        <w:rPr>
          <w:rFonts w:asciiTheme="minorHAnsi" w:eastAsiaTheme="minorEastAsia" w:hAnsiTheme="minorHAnsi"/>
          <w:noProof/>
          <w:sz w:val="22"/>
          <w:lang w:eastAsia="hu-HU"/>
        </w:rPr>
        <w:tab/>
      </w:r>
      <w:r w:rsidR="00544607" w:rsidRPr="00741BEC">
        <w:rPr>
          <w:rStyle w:val="Hiperhivatkozs"/>
          <w:noProof/>
        </w:rPr>
        <w:t>A rendszer specifikációi és architektúrája (szoftverek és hardverek  esetében)</w:t>
      </w:r>
      <w:r w:rsidR="00544607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544607">
        <w:rPr>
          <w:noProof/>
          <w:webHidden/>
        </w:rPr>
        <w:instrText xml:space="preserve"> PAGEREF _Toc409532869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" w:author="zoli" w:date="2015-06-06T08:55:00Z">
        <w:r w:rsidR="00A274D7">
          <w:rPr>
            <w:noProof/>
            <w:webHidden/>
          </w:rPr>
          <w:t>3</w:t>
        </w:r>
      </w:ins>
      <w:del w:id="3" w:author="zoli" w:date="2015-06-06T08:55:00Z">
        <w:r w:rsidR="00D056F6" w:rsidDel="00A274D7">
          <w:rPr>
            <w:noProof/>
            <w:webHidden/>
          </w:rPr>
          <w:delText>4</w:delText>
        </w:r>
      </w:del>
      <w:r>
        <w:rPr>
          <w:noProof/>
          <w:webHidden/>
        </w:rPr>
        <w:fldChar w:fldCharType="end"/>
      </w:r>
      <w:r>
        <w:fldChar w:fldCharType="end"/>
      </w:r>
    </w:p>
    <w:p w:rsidR="00544607" w:rsidRDefault="00FD26B9">
      <w:pPr>
        <w:pStyle w:val="TJ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>HYPERLINK \l "_Toc409532870"</w:instrText>
      </w:r>
      <w:r>
        <w:fldChar w:fldCharType="separate"/>
      </w:r>
      <w:r w:rsidR="00544607" w:rsidRPr="00741BEC">
        <w:rPr>
          <w:rStyle w:val="Hiperhivatkozs"/>
          <w:noProof/>
        </w:rPr>
        <w:t>4.1.1</w:t>
      </w:r>
      <w:r w:rsidR="00544607">
        <w:rPr>
          <w:rFonts w:asciiTheme="minorHAnsi" w:eastAsiaTheme="minorEastAsia" w:hAnsiTheme="minorHAnsi"/>
          <w:noProof/>
          <w:sz w:val="22"/>
          <w:lang w:eastAsia="hu-HU"/>
        </w:rPr>
        <w:tab/>
      </w:r>
      <w:r w:rsidR="00544607" w:rsidRPr="00741BEC">
        <w:rPr>
          <w:rStyle w:val="Hiperhivatkozs"/>
          <w:noProof/>
        </w:rPr>
        <w:t>Alcím</w:t>
      </w:r>
      <w:r w:rsidR="00544607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544607">
        <w:rPr>
          <w:noProof/>
          <w:webHidden/>
        </w:rPr>
        <w:instrText xml:space="preserve"> PAGEREF _Toc409532870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" w:author="zoli" w:date="2015-06-06T08:55:00Z">
        <w:r w:rsidR="00A274D7">
          <w:rPr>
            <w:noProof/>
            <w:webHidden/>
          </w:rPr>
          <w:t>3</w:t>
        </w:r>
      </w:ins>
      <w:del w:id="5" w:author="zoli" w:date="2015-06-06T08:55:00Z">
        <w:r w:rsidR="00D056F6" w:rsidDel="00A274D7">
          <w:rPr>
            <w:noProof/>
            <w:webHidden/>
          </w:rPr>
          <w:delText>4</w:delText>
        </w:r>
      </w:del>
      <w:r>
        <w:rPr>
          <w:noProof/>
          <w:webHidden/>
        </w:rPr>
        <w:fldChar w:fldCharType="end"/>
      </w:r>
      <w:r>
        <w:fldChar w:fldCharType="end"/>
      </w:r>
    </w:p>
    <w:p w:rsidR="00544607" w:rsidRDefault="00FD26B9">
      <w:pPr>
        <w:pStyle w:val="TJ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>HYPERLINK \l "_Toc409532871"</w:instrText>
      </w:r>
      <w:r>
        <w:fldChar w:fldCharType="separate"/>
      </w:r>
      <w:r w:rsidR="00544607" w:rsidRPr="00741BEC">
        <w:rPr>
          <w:rStyle w:val="Hiperhivatkozs"/>
          <w:noProof/>
        </w:rPr>
        <w:t>4.1.2</w:t>
      </w:r>
      <w:r w:rsidR="00544607">
        <w:rPr>
          <w:rFonts w:asciiTheme="minorHAnsi" w:eastAsiaTheme="minorEastAsia" w:hAnsiTheme="minorHAnsi"/>
          <w:noProof/>
          <w:sz w:val="22"/>
          <w:lang w:eastAsia="hu-HU"/>
        </w:rPr>
        <w:tab/>
      </w:r>
      <w:r w:rsidR="00544607" w:rsidRPr="00741BEC">
        <w:rPr>
          <w:rStyle w:val="Hiperhivatkozs"/>
          <w:noProof/>
        </w:rPr>
        <w:t>Alcím</w:t>
      </w:r>
      <w:r w:rsidR="00544607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544607">
        <w:rPr>
          <w:noProof/>
          <w:webHidden/>
        </w:rPr>
        <w:instrText xml:space="preserve"> PAGEREF _Toc409532871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" w:author="zoli" w:date="2015-06-06T08:55:00Z">
        <w:r w:rsidR="00A274D7">
          <w:rPr>
            <w:noProof/>
            <w:webHidden/>
          </w:rPr>
          <w:t>3</w:t>
        </w:r>
      </w:ins>
      <w:del w:id="7" w:author="zoli" w:date="2015-06-06T08:55:00Z">
        <w:r w:rsidR="00D056F6" w:rsidDel="00A274D7">
          <w:rPr>
            <w:noProof/>
            <w:webHidden/>
          </w:rPr>
          <w:delText>4</w:delText>
        </w:r>
      </w:del>
      <w:r>
        <w:rPr>
          <w:noProof/>
          <w:webHidden/>
        </w:rPr>
        <w:fldChar w:fldCharType="end"/>
      </w:r>
      <w:r>
        <w:fldChar w:fldCharType="end"/>
      </w:r>
    </w:p>
    <w:p w:rsidR="00544607" w:rsidRDefault="00FD26B9">
      <w:pPr>
        <w:pStyle w:val="TJ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>HYPERLINK \l "_Toc409532872"</w:instrText>
      </w:r>
      <w:r>
        <w:fldChar w:fldCharType="separate"/>
      </w:r>
      <w:r w:rsidR="00544607" w:rsidRPr="00741BEC">
        <w:rPr>
          <w:rStyle w:val="Hiperhivatkozs"/>
          <w:noProof/>
        </w:rPr>
        <w:t>4.2</w:t>
      </w:r>
      <w:r w:rsidR="00544607">
        <w:rPr>
          <w:rFonts w:asciiTheme="minorHAnsi" w:eastAsiaTheme="minorEastAsia" w:hAnsiTheme="minorHAnsi"/>
          <w:noProof/>
          <w:sz w:val="22"/>
          <w:lang w:eastAsia="hu-HU"/>
        </w:rPr>
        <w:tab/>
      </w:r>
      <w:r w:rsidR="00544607" w:rsidRPr="00741BEC">
        <w:rPr>
          <w:rStyle w:val="Hiperhivatkozs"/>
          <w:noProof/>
        </w:rPr>
        <w:t>A részletes tervezés</w:t>
      </w:r>
      <w:r w:rsidR="00544607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544607">
        <w:rPr>
          <w:noProof/>
          <w:webHidden/>
        </w:rPr>
        <w:instrText xml:space="preserve"> PAGEREF _Toc409532872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" w:author="zoli" w:date="2015-06-06T08:55:00Z">
        <w:r w:rsidR="00A274D7">
          <w:rPr>
            <w:noProof/>
            <w:webHidden/>
          </w:rPr>
          <w:t>3</w:t>
        </w:r>
      </w:ins>
      <w:del w:id="9" w:author="zoli" w:date="2015-06-06T08:55:00Z">
        <w:r w:rsidR="00D056F6" w:rsidDel="00A274D7">
          <w:rPr>
            <w:noProof/>
            <w:webHidden/>
          </w:rPr>
          <w:delText>4</w:delText>
        </w:r>
      </w:del>
      <w:r>
        <w:rPr>
          <w:noProof/>
          <w:webHidden/>
        </w:rPr>
        <w:fldChar w:fldCharType="end"/>
      </w:r>
      <w:r>
        <w:fldChar w:fldCharType="end"/>
      </w:r>
    </w:p>
    <w:p w:rsidR="00544607" w:rsidRDefault="00FD26B9">
      <w:pPr>
        <w:pStyle w:val="TJ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>HYPERLINK \l "_Toc409532873"</w:instrText>
      </w:r>
      <w:r>
        <w:fldChar w:fldCharType="separate"/>
      </w:r>
      <w:r w:rsidR="00544607" w:rsidRPr="00741BEC">
        <w:rPr>
          <w:rStyle w:val="Hiperhivatkozs"/>
          <w:noProof/>
        </w:rPr>
        <w:t>4.3</w:t>
      </w:r>
      <w:r w:rsidR="00544607">
        <w:rPr>
          <w:rFonts w:asciiTheme="minorHAnsi" w:eastAsiaTheme="minorEastAsia" w:hAnsiTheme="minorHAnsi"/>
          <w:noProof/>
          <w:sz w:val="22"/>
          <w:lang w:eastAsia="hu-HU"/>
        </w:rPr>
        <w:tab/>
      </w:r>
      <w:r w:rsidR="00544607" w:rsidRPr="00741BEC">
        <w:rPr>
          <w:rStyle w:val="Hiperhivatkozs"/>
          <w:noProof/>
        </w:rPr>
        <w:t>A rendszer felhasználása (szoftverek és hardverek esetében)</w:t>
      </w:r>
      <w:r w:rsidR="00544607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544607">
        <w:rPr>
          <w:noProof/>
          <w:webHidden/>
        </w:rPr>
        <w:instrText xml:space="preserve"> PAGEREF _Toc409532873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" w:author="zoli" w:date="2015-06-06T08:55:00Z">
        <w:r w:rsidR="00A274D7">
          <w:rPr>
            <w:noProof/>
            <w:webHidden/>
          </w:rPr>
          <w:t>3</w:t>
        </w:r>
      </w:ins>
      <w:del w:id="11" w:author="zoli" w:date="2015-06-06T08:55:00Z">
        <w:r w:rsidR="00D056F6" w:rsidDel="00A274D7">
          <w:rPr>
            <w:noProof/>
            <w:webHidden/>
          </w:rPr>
          <w:delText>4</w:delText>
        </w:r>
      </w:del>
      <w:r>
        <w:rPr>
          <w:noProof/>
          <w:webHidden/>
        </w:rPr>
        <w:fldChar w:fldCharType="end"/>
      </w:r>
      <w:r>
        <w:fldChar w:fldCharType="end"/>
      </w:r>
    </w:p>
    <w:p w:rsidR="00544607" w:rsidRDefault="00FD26B9">
      <w:pPr>
        <w:pStyle w:val="TJ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>HYPERLINK \l "_Toc409532874"</w:instrText>
      </w:r>
      <w:r>
        <w:fldChar w:fldCharType="separate"/>
      </w:r>
      <w:r w:rsidR="00544607" w:rsidRPr="00741BEC">
        <w:rPr>
          <w:rStyle w:val="Hiperhivatkozs"/>
          <w:noProof/>
        </w:rPr>
        <w:t>4.4</w:t>
      </w:r>
      <w:r w:rsidR="00544607">
        <w:rPr>
          <w:rFonts w:asciiTheme="minorHAnsi" w:eastAsiaTheme="minorEastAsia" w:hAnsiTheme="minorHAnsi"/>
          <w:noProof/>
          <w:sz w:val="22"/>
          <w:lang w:eastAsia="hu-HU"/>
        </w:rPr>
        <w:tab/>
      </w:r>
      <w:r w:rsidR="00544607" w:rsidRPr="00741BEC">
        <w:rPr>
          <w:rStyle w:val="Hiperhivatkozs"/>
          <w:noProof/>
        </w:rPr>
        <w:t>Üzembehelyezés és kísérleti eredmények (szoftverek és hardverek esetében)</w:t>
      </w:r>
      <w:r w:rsidR="00544607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544607">
        <w:rPr>
          <w:noProof/>
          <w:webHidden/>
        </w:rPr>
        <w:instrText xml:space="preserve"> PAGEREF _Toc409532874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" w:author="zoli" w:date="2015-06-06T08:55:00Z">
        <w:r w:rsidR="00A274D7">
          <w:rPr>
            <w:noProof/>
            <w:webHidden/>
          </w:rPr>
          <w:t>3</w:t>
        </w:r>
      </w:ins>
      <w:del w:id="13" w:author="zoli" w:date="2015-06-06T08:55:00Z">
        <w:r w:rsidR="00D056F6" w:rsidDel="00A274D7">
          <w:rPr>
            <w:noProof/>
            <w:webHidden/>
          </w:rPr>
          <w:delText>4</w:delText>
        </w:r>
      </w:del>
      <w:r>
        <w:rPr>
          <w:noProof/>
          <w:webHidden/>
        </w:rPr>
        <w:fldChar w:fldCharType="end"/>
      </w:r>
      <w:r>
        <w:fldChar w:fldCharType="end"/>
      </w:r>
    </w:p>
    <w:p w:rsidR="00544607" w:rsidRDefault="00FD26B9">
      <w:pPr>
        <w:pStyle w:val="TJ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>HYPERLINK \l "_Toc409532875"</w:instrText>
      </w:r>
      <w:r>
        <w:fldChar w:fldCharType="separate"/>
      </w:r>
      <w:r w:rsidR="00544607" w:rsidRPr="00741BEC">
        <w:rPr>
          <w:rStyle w:val="Hiperhivatkozs"/>
          <w:noProof/>
        </w:rPr>
        <w:t>4.4.1</w:t>
      </w:r>
      <w:r w:rsidR="00544607">
        <w:rPr>
          <w:rFonts w:asciiTheme="minorHAnsi" w:eastAsiaTheme="minorEastAsia" w:hAnsiTheme="minorHAnsi"/>
          <w:noProof/>
          <w:sz w:val="22"/>
          <w:lang w:eastAsia="hu-HU"/>
        </w:rPr>
        <w:tab/>
      </w:r>
      <w:r w:rsidR="00544607" w:rsidRPr="00741BEC">
        <w:rPr>
          <w:rStyle w:val="Hiperhivatkozs"/>
          <w:noProof/>
        </w:rPr>
        <w:t>Felhasznált technológia/ák</w:t>
      </w:r>
      <w:r w:rsidR="00544607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544607">
        <w:rPr>
          <w:noProof/>
          <w:webHidden/>
        </w:rPr>
        <w:instrText xml:space="preserve"> PAGEREF _Toc409532875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" w:author="zoli" w:date="2015-06-06T08:55:00Z">
        <w:r w:rsidR="00A274D7">
          <w:rPr>
            <w:noProof/>
            <w:webHidden/>
          </w:rPr>
          <w:t>3</w:t>
        </w:r>
      </w:ins>
      <w:del w:id="15" w:author="zoli" w:date="2015-06-06T08:55:00Z">
        <w:r w:rsidR="00D056F6" w:rsidDel="00A274D7">
          <w:rPr>
            <w:noProof/>
            <w:webHidden/>
          </w:rPr>
          <w:delText>4</w:delText>
        </w:r>
      </w:del>
      <w:r>
        <w:rPr>
          <w:noProof/>
          <w:webHidden/>
        </w:rPr>
        <w:fldChar w:fldCharType="end"/>
      </w:r>
      <w:r>
        <w:fldChar w:fldCharType="end"/>
      </w:r>
    </w:p>
    <w:p w:rsidR="00544607" w:rsidRDefault="00FD26B9">
      <w:pPr>
        <w:pStyle w:val="TJ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>HYPERLINK \l "_Toc409532876"</w:instrText>
      </w:r>
      <w:r>
        <w:fldChar w:fldCharType="separate"/>
      </w:r>
      <w:r w:rsidR="00544607" w:rsidRPr="00741BEC">
        <w:rPr>
          <w:rStyle w:val="Hiperhivatkozs"/>
          <w:noProof/>
        </w:rPr>
        <w:t>4.4.2</w:t>
      </w:r>
      <w:r w:rsidR="00544607">
        <w:rPr>
          <w:rFonts w:asciiTheme="minorHAnsi" w:eastAsiaTheme="minorEastAsia" w:hAnsiTheme="minorHAnsi"/>
          <w:noProof/>
          <w:sz w:val="22"/>
          <w:lang w:eastAsia="hu-HU"/>
        </w:rPr>
        <w:tab/>
      </w:r>
      <w:r w:rsidR="00544607" w:rsidRPr="00741BEC">
        <w:rPr>
          <w:rStyle w:val="Hiperhivatkozs"/>
          <w:noProof/>
        </w:rPr>
        <w:t>Felmerült problémák és megoldásaik</w:t>
      </w:r>
      <w:r w:rsidR="00544607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544607">
        <w:rPr>
          <w:noProof/>
          <w:webHidden/>
        </w:rPr>
        <w:instrText xml:space="preserve"> PAGEREF _Toc409532876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" w:author="zoli" w:date="2015-06-06T08:55:00Z">
        <w:r w:rsidR="00A274D7">
          <w:rPr>
            <w:noProof/>
            <w:webHidden/>
          </w:rPr>
          <w:t>3</w:t>
        </w:r>
      </w:ins>
      <w:del w:id="17" w:author="zoli" w:date="2015-06-06T08:55:00Z">
        <w:r w:rsidR="00D056F6" w:rsidDel="00A274D7">
          <w:rPr>
            <w:noProof/>
            <w:webHidden/>
          </w:rPr>
          <w:delText>4</w:delText>
        </w:r>
      </w:del>
      <w:r>
        <w:rPr>
          <w:noProof/>
          <w:webHidden/>
        </w:rPr>
        <w:fldChar w:fldCharType="end"/>
      </w:r>
      <w:r>
        <w:fldChar w:fldCharType="end"/>
      </w:r>
    </w:p>
    <w:p w:rsidR="00544607" w:rsidRDefault="00FD26B9">
      <w:pPr>
        <w:pStyle w:val="TJ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>HYPERLINK \l "_Toc409532877"</w:instrText>
      </w:r>
      <w:r>
        <w:fldChar w:fldCharType="separate"/>
      </w:r>
      <w:r w:rsidR="00544607" w:rsidRPr="00741BEC">
        <w:rPr>
          <w:rStyle w:val="Hiperhivatkozs"/>
          <w:noProof/>
        </w:rPr>
        <w:t>4.4.3</w:t>
      </w:r>
      <w:r w:rsidR="00544607">
        <w:rPr>
          <w:rFonts w:asciiTheme="minorHAnsi" w:eastAsiaTheme="minorEastAsia" w:hAnsiTheme="minorHAnsi"/>
          <w:noProof/>
          <w:sz w:val="22"/>
          <w:lang w:eastAsia="hu-HU"/>
        </w:rPr>
        <w:tab/>
      </w:r>
      <w:r w:rsidR="00544607" w:rsidRPr="00741BEC">
        <w:rPr>
          <w:rStyle w:val="Hiperhivatkozs"/>
          <w:noProof/>
        </w:rPr>
        <w:t>Kísérleti eredmények</w:t>
      </w:r>
      <w:r w:rsidR="00544607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544607">
        <w:rPr>
          <w:noProof/>
          <w:webHidden/>
        </w:rPr>
        <w:instrText xml:space="preserve"> PAGEREF _Toc409532877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" w:author="zoli" w:date="2015-06-06T08:55:00Z">
        <w:r w:rsidR="00A274D7">
          <w:rPr>
            <w:noProof/>
            <w:webHidden/>
          </w:rPr>
          <w:t>3</w:t>
        </w:r>
      </w:ins>
      <w:del w:id="19" w:author="zoli" w:date="2015-06-06T08:55:00Z">
        <w:r w:rsidR="00D056F6" w:rsidDel="00A274D7">
          <w:rPr>
            <w:noProof/>
            <w:webHidden/>
          </w:rPr>
          <w:delText>4</w:delText>
        </w:r>
      </w:del>
      <w:r>
        <w:rPr>
          <w:noProof/>
          <w:webHidden/>
        </w:rPr>
        <w:fldChar w:fldCharType="end"/>
      </w:r>
      <w:r>
        <w:fldChar w:fldCharType="end"/>
      </w:r>
    </w:p>
    <w:p w:rsidR="00544607" w:rsidRDefault="00FD26B9">
      <w:pPr>
        <w:pStyle w:val="TJ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>HYPERLINK \l "_Toc409532878"</w:instrText>
      </w:r>
      <w:r>
        <w:fldChar w:fldCharType="separate"/>
      </w:r>
      <w:r w:rsidR="00544607" w:rsidRPr="00741BEC">
        <w:rPr>
          <w:rStyle w:val="Hiperhivatkozs"/>
          <w:noProof/>
        </w:rPr>
        <w:t>4.5</w:t>
      </w:r>
      <w:r w:rsidR="00544607">
        <w:rPr>
          <w:rFonts w:asciiTheme="minorHAnsi" w:eastAsiaTheme="minorEastAsia" w:hAnsiTheme="minorHAnsi"/>
          <w:noProof/>
          <w:sz w:val="22"/>
          <w:lang w:eastAsia="hu-HU"/>
        </w:rPr>
        <w:tab/>
      </w:r>
      <w:r w:rsidR="00544607" w:rsidRPr="00741BEC">
        <w:rPr>
          <w:rStyle w:val="Hiperhivatkozs"/>
          <w:noProof/>
        </w:rPr>
        <w:t>Alcím következő</w:t>
      </w:r>
      <w:r w:rsidR="00544607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544607">
        <w:rPr>
          <w:noProof/>
          <w:webHidden/>
        </w:rPr>
        <w:instrText xml:space="preserve"> PAGEREF _Toc409532878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" w:author="zoli" w:date="2015-06-06T08:55:00Z">
        <w:r w:rsidR="00A274D7">
          <w:rPr>
            <w:noProof/>
            <w:webHidden/>
          </w:rPr>
          <w:t>3</w:t>
        </w:r>
      </w:ins>
      <w:del w:id="21" w:author="zoli" w:date="2015-06-06T08:55:00Z">
        <w:r w:rsidR="00D056F6" w:rsidDel="00A274D7">
          <w:rPr>
            <w:noProof/>
            <w:webHidden/>
          </w:rPr>
          <w:delText>4</w:delText>
        </w:r>
      </w:del>
      <w:r>
        <w:rPr>
          <w:noProof/>
          <w:webHidden/>
        </w:rPr>
        <w:fldChar w:fldCharType="end"/>
      </w:r>
      <w:r>
        <w:fldChar w:fldCharType="end"/>
      </w:r>
    </w:p>
    <w:p w:rsidR="00544607" w:rsidRDefault="00FD26B9">
      <w:pPr>
        <w:pStyle w:val="TJ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lastRenderedPageBreak/>
        <w:fldChar w:fldCharType="begin"/>
      </w:r>
      <w:r>
        <w:instrText>HYPERLINK \l "_Toc409532879"</w:instrText>
      </w:r>
      <w:r>
        <w:fldChar w:fldCharType="separate"/>
      </w:r>
      <w:r w:rsidR="00544607" w:rsidRPr="00741BEC">
        <w:rPr>
          <w:rStyle w:val="Hiperhivatkozs"/>
          <w:noProof/>
        </w:rPr>
        <w:t>4.5.1</w:t>
      </w:r>
      <w:r w:rsidR="00544607">
        <w:rPr>
          <w:rFonts w:asciiTheme="minorHAnsi" w:eastAsiaTheme="minorEastAsia" w:hAnsiTheme="minorHAnsi"/>
          <w:noProof/>
          <w:sz w:val="22"/>
          <w:lang w:eastAsia="hu-HU"/>
        </w:rPr>
        <w:tab/>
      </w:r>
      <w:r w:rsidR="00544607" w:rsidRPr="00741BEC">
        <w:rPr>
          <w:rStyle w:val="Hiperhivatkozs"/>
          <w:noProof/>
        </w:rPr>
        <w:t>Alcím</w:t>
      </w:r>
      <w:r w:rsidR="00544607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544607">
        <w:rPr>
          <w:noProof/>
          <w:webHidden/>
        </w:rPr>
        <w:instrText xml:space="preserve"> PAGEREF _Toc409532879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" w:author="zoli" w:date="2015-06-06T08:55:00Z">
        <w:r w:rsidR="00A274D7">
          <w:rPr>
            <w:noProof/>
            <w:webHidden/>
          </w:rPr>
          <w:t>3</w:t>
        </w:r>
      </w:ins>
      <w:del w:id="23" w:author="zoli" w:date="2015-06-06T08:55:00Z">
        <w:r w:rsidR="00D056F6" w:rsidDel="00A274D7">
          <w:rPr>
            <w:noProof/>
            <w:webHidden/>
          </w:rPr>
          <w:delText>4</w:delText>
        </w:r>
      </w:del>
      <w:r>
        <w:rPr>
          <w:noProof/>
          <w:webHidden/>
        </w:rPr>
        <w:fldChar w:fldCharType="end"/>
      </w:r>
      <w:r>
        <w:fldChar w:fldCharType="end"/>
      </w:r>
    </w:p>
    <w:p w:rsidR="00544607" w:rsidRDefault="00FD26B9">
      <w:pPr>
        <w:pStyle w:val="TJ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>HYPERLINK \l "_Toc409532880"</w:instrText>
      </w:r>
      <w:r>
        <w:fldChar w:fldCharType="separate"/>
      </w:r>
      <w:r w:rsidR="00544607" w:rsidRPr="00741BEC">
        <w:rPr>
          <w:rStyle w:val="Hiperhivatkozs"/>
          <w:noProof/>
        </w:rPr>
        <w:t>4.5.2</w:t>
      </w:r>
      <w:r w:rsidR="00544607">
        <w:rPr>
          <w:rFonts w:asciiTheme="minorHAnsi" w:eastAsiaTheme="minorEastAsia" w:hAnsiTheme="minorHAnsi"/>
          <w:noProof/>
          <w:sz w:val="22"/>
          <w:lang w:eastAsia="hu-HU"/>
        </w:rPr>
        <w:tab/>
      </w:r>
      <w:r w:rsidR="00544607" w:rsidRPr="00741BEC">
        <w:rPr>
          <w:rStyle w:val="Hiperhivatkozs"/>
          <w:noProof/>
        </w:rPr>
        <w:t>Alcím</w:t>
      </w:r>
      <w:r w:rsidR="00544607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544607">
        <w:rPr>
          <w:noProof/>
          <w:webHidden/>
        </w:rPr>
        <w:instrText xml:space="preserve"> PAGEREF _Toc409532880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" w:author="zoli" w:date="2015-06-06T08:55:00Z">
        <w:r w:rsidR="00A274D7">
          <w:rPr>
            <w:noProof/>
            <w:webHidden/>
          </w:rPr>
          <w:t>3</w:t>
        </w:r>
      </w:ins>
      <w:del w:id="25" w:author="zoli" w:date="2015-06-06T08:55:00Z">
        <w:r w:rsidR="00D056F6" w:rsidDel="00A274D7">
          <w:rPr>
            <w:noProof/>
            <w:webHidden/>
          </w:rPr>
          <w:delText>4</w:delText>
        </w:r>
      </w:del>
      <w:r>
        <w:rPr>
          <w:noProof/>
          <w:webHidden/>
        </w:rPr>
        <w:fldChar w:fldCharType="end"/>
      </w:r>
      <w:r>
        <w:fldChar w:fldCharType="end"/>
      </w:r>
    </w:p>
    <w:p w:rsidR="00544607" w:rsidRDefault="00FD26B9">
      <w:pPr>
        <w:pStyle w:val="TJ3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>HYPERLINK \l "_Toc409532881"</w:instrText>
      </w:r>
      <w:r>
        <w:fldChar w:fldCharType="separate"/>
      </w:r>
      <w:r w:rsidR="00544607" w:rsidRPr="00741BEC">
        <w:rPr>
          <w:rStyle w:val="Hiperhivatkozs"/>
          <w:noProof/>
        </w:rPr>
        <w:t>4.5.3</w:t>
      </w:r>
      <w:r w:rsidR="00544607">
        <w:rPr>
          <w:rFonts w:asciiTheme="minorHAnsi" w:eastAsiaTheme="minorEastAsia" w:hAnsiTheme="minorHAnsi"/>
          <w:noProof/>
          <w:sz w:val="22"/>
          <w:lang w:eastAsia="hu-HU"/>
        </w:rPr>
        <w:tab/>
      </w:r>
      <w:r w:rsidR="00544607" w:rsidRPr="00741BEC">
        <w:rPr>
          <w:rStyle w:val="Hiperhivatkozs"/>
          <w:noProof/>
        </w:rPr>
        <w:t>Alcím</w:t>
      </w:r>
      <w:r w:rsidR="00544607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544607">
        <w:rPr>
          <w:noProof/>
          <w:webHidden/>
        </w:rPr>
        <w:instrText xml:space="preserve"> PAGEREF _Toc409532881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" w:author="zoli" w:date="2015-06-06T08:55:00Z">
        <w:r w:rsidR="00A274D7">
          <w:rPr>
            <w:noProof/>
            <w:webHidden/>
          </w:rPr>
          <w:t>3</w:t>
        </w:r>
      </w:ins>
      <w:del w:id="27" w:author="zoli" w:date="2015-06-06T08:55:00Z">
        <w:r w:rsidR="00D056F6" w:rsidDel="00A274D7">
          <w:rPr>
            <w:noProof/>
            <w:webHidden/>
          </w:rPr>
          <w:delText>4</w:delText>
        </w:r>
      </w:del>
      <w:r>
        <w:rPr>
          <w:noProof/>
          <w:webHidden/>
        </w:rPr>
        <w:fldChar w:fldCharType="end"/>
      </w:r>
      <w:r>
        <w:fldChar w:fldCharType="end"/>
      </w:r>
    </w:p>
    <w:p w:rsidR="00544607" w:rsidRDefault="00FD26B9">
      <w:pPr>
        <w:pStyle w:val="TJ1"/>
        <w:tabs>
          <w:tab w:val="left" w:pos="4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>HYPERLINK \l "_Toc409532882"</w:instrText>
      </w:r>
      <w:r>
        <w:fldChar w:fldCharType="separate"/>
      </w:r>
      <w:r w:rsidR="00544607" w:rsidRPr="00741BEC">
        <w:rPr>
          <w:rStyle w:val="Hiperhivatkozs"/>
          <w:noProof/>
        </w:rPr>
        <w:t>5</w:t>
      </w:r>
      <w:r w:rsidR="00544607">
        <w:rPr>
          <w:rFonts w:asciiTheme="minorHAnsi" w:eastAsiaTheme="minorEastAsia" w:hAnsiTheme="minorHAnsi"/>
          <w:noProof/>
          <w:sz w:val="22"/>
          <w:lang w:eastAsia="hu-HU"/>
        </w:rPr>
        <w:tab/>
      </w:r>
      <w:r w:rsidR="00544607" w:rsidRPr="00741BEC">
        <w:rPr>
          <w:rStyle w:val="Hiperhivatkozs"/>
          <w:noProof/>
        </w:rPr>
        <w:t>Következtetések</w:t>
      </w:r>
      <w:r w:rsidR="00544607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544607">
        <w:rPr>
          <w:noProof/>
          <w:webHidden/>
        </w:rPr>
        <w:instrText xml:space="preserve"> PAGEREF _Toc409532882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" w:author="zoli" w:date="2015-06-06T08:55:00Z">
        <w:r w:rsidR="00A274D7">
          <w:rPr>
            <w:noProof/>
            <w:webHidden/>
          </w:rPr>
          <w:t>3</w:t>
        </w:r>
      </w:ins>
      <w:del w:id="29" w:author="zoli" w:date="2015-06-06T08:55:00Z">
        <w:r w:rsidR="00D056F6" w:rsidDel="00A274D7">
          <w:rPr>
            <w:noProof/>
            <w:webHidden/>
          </w:rPr>
          <w:delText>4</w:delText>
        </w:r>
      </w:del>
      <w:r>
        <w:rPr>
          <w:noProof/>
          <w:webHidden/>
        </w:rPr>
        <w:fldChar w:fldCharType="end"/>
      </w:r>
      <w:r>
        <w:fldChar w:fldCharType="end"/>
      </w:r>
    </w:p>
    <w:p w:rsidR="00544607" w:rsidRDefault="00FD26B9">
      <w:pPr>
        <w:pStyle w:val="TJ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>HYPERLINK \l "_Toc409532883"</w:instrText>
      </w:r>
      <w:r>
        <w:fldChar w:fldCharType="separate"/>
      </w:r>
      <w:r w:rsidR="00544607" w:rsidRPr="00741BEC">
        <w:rPr>
          <w:rStyle w:val="Hiperhivatkozs"/>
          <w:bCs/>
          <w:noProof/>
        </w:rPr>
        <w:t>5.1</w:t>
      </w:r>
      <w:r w:rsidR="00544607">
        <w:rPr>
          <w:rFonts w:asciiTheme="minorHAnsi" w:eastAsiaTheme="minorEastAsia" w:hAnsiTheme="minorHAnsi"/>
          <w:noProof/>
          <w:sz w:val="22"/>
          <w:lang w:eastAsia="hu-HU"/>
        </w:rPr>
        <w:tab/>
      </w:r>
      <w:r w:rsidR="00544607" w:rsidRPr="00741BEC">
        <w:rPr>
          <w:rStyle w:val="Hiperhivatkozs"/>
          <w:noProof/>
        </w:rPr>
        <w:t>Megvalósítások</w:t>
      </w:r>
      <w:r w:rsidR="00544607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544607">
        <w:rPr>
          <w:noProof/>
          <w:webHidden/>
        </w:rPr>
        <w:instrText xml:space="preserve"> PAGEREF _Toc409532883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" w:author="zoli" w:date="2015-06-06T08:55:00Z">
        <w:r w:rsidR="00A274D7">
          <w:rPr>
            <w:noProof/>
            <w:webHidden/>
          </w:rPr>
          <w:t>3</w:t>
        </w:r>
      </w:ins>
      <w:del w:id="31" w:author="zoli" w:date="2015-06-06T08:55:00Z">
        <w:r w:rsidR="00D056F6" w:rsidDel="00A274D7">
          <w:rPr>
            <w:noProof/>
            <w:webHidden/>
          </w:rPr>
          <w:delText>4</w:delText>
        </w:r>
      </w:del>
      <w:r>
        <w:rPr>
          <w:noProof/>
          <w:webHidden/>
        </w:rPr>
        <w:fldChar w:fldCharType="end"/>
      </w:r>
      <w:r>
        <w:fldChar w:fldCharType="end"/>
      </w:r>
    </w:p>
    <w:p w:rsidR="00544607" w:rsidRDefault="00FD26B9">
      <w:pPr>
        <w:pStyle w:val="TJ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>HYPERLINK \l "_Toc409532884"</w:instrText>
      </w:r>
      <w:r>
        <w:fldChar w:fldCharType="separate"/>
      </w:r>
      <w:r w:rsidR="00544607" w:rsidRPr="00741BEC">
        <w:rPr>
          <w:rStyle w:val="Hiperhivatkozs"/>
          <w:bCs/>
          <w:noProof/>
        </w:rPr>
        <w:t>5.2</w:t>
      </w:r>
      <w:r w:rsidR="00544607">
        <w:rPr>
          <w:rFonts w:asciiTheme="minorHAnsi" w:eastAsiaTheme="minorEastAsia" w:hAnsiTheme="minorHAnsi"/>
          <w:noProof/>
          <w:sz w:val="22"/>
          <w:lang w:eastAsia="hu-HU"/>
        </w:rPr>
        <w:tab/>
      </w:r>
      <w:r w:rsidR="00544607" w:rsidRPr="00741BEC">
        <w:rPr>
          <w:rStyle w:val="Hiperhivatkozs"/>
          <w:noProof/>
        </w:rPr>
        <w:t>Hasonló rendszerekkel való összehasonlítás</w:t>
      </w:r>
      <w:r w:rsidR="00544607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544607">
        <w:rPr>
          <w:noProof/>
          <w:webHidden/>
        </w:rPr>
        <w:instrText xml:space="preserve"> PAGEREF _Toc409532884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2" w:author="zoli" w:date="2015-06-06T08:55:00Z">
        <w:r w:rsidR="00A274D7">
          <w:rPr>
            <w:noProof/>
            <w:webHidden/>
          </w:rPr>
          <w:t>3</w:t>
        </w:r>
      </w:ins>
      <w:del w:id="33" w:author="zoli" w:date="2015-06-06T08:55:00Z">
        <w:r w:rsidR="00D056F6" w:rsidDel="00A274D7">
          <w:rPr>
            <w:noProof/>
            <w:webHidden/>
          </w:rPr>
          <w:delText>4</w:delText>
        </w:r>
      </w:del>
      <w:r>
        <w:rPr>
          <w:noProof/>
          <w:webHidden/>
        </w:rPr>
        <w:fldChar w:fldCharType="end"/>
      </w:r>
      <w:r>
        <w:fldChar w:fldCharType="end"/>
      </w:r>
    </w:p>
    <w:p w:rsidR="00544607" w:rsidRDefault="00FD26B9">
      <w:pPr>
        <w:pStyle w:val="TJ2"/>
        <w:tabs>
          <w:tab w:val="left" w:pos="8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>HYPERLINK \l "_Toc409532885"</w:instrText>
      </w:r>
      <w:r>
        <w:fldChar w:fldCharType="separate"/>
      </w:r>
      <w:r w:rsidR="00544607" w:rsidRPr="00741BEC">
        <w:rPr>
          <w:rStyle w:val="Hiperhivatkozs"/>
          <w:noProof/>
        </w:rPr>
        <w:t>5.3</w:t>
      </w:r>
      <w:r w:rsidR="00544607">
        <w:rPr>
          <w:rFonts w:asciiTheme="minorHAnsi" w:eastAsiaTheme="minorEastAsia" w:hAnsiTheme="minorHAnsi"/>
          <w:noProof/>
          <w:sz w:val="22"/>
          <w:lang w:eastAsia="hu-HU"/>
        </w:rPr>
        <w:tab/>
      </w:r>
      <w:r w:rsidR="00544607" w:rsidRPr="00741BEC">
        <w:rPr>
          <w:rStyle w:val="Hiperhivatkozs"/>
          <w:noProof/>
        </w:rPr>
        <w:t>További fejlesztési irányok</w:t>
      </w:r>
      <w:r w:rsidR="00544607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544607">
        <w:rPr>
          <w:noProof/>
          <w:webHidden/>
        </w:rPr>
        <w:instrText xml:space="preserve"> PAGEREF _Toc409532885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" w:author="zoli" w:date="2015-06-06T08:55:00Z">
        <w:r w:rsidR="00A274D7">
          <w:rPr>
            <w:noProof/>
            <w:webHidden/>
          </w:rPr>
          <w:t>3</w:t>
        </w:r>
      </w:ins>
      <w:del w:id="35" w:author="zoli" w:date="2015-06-06T08:55:00Z">
        <w:r w:rsidR="00D056F6" w:rsidDel="00A274D7">
          <w:rPr>
            <w:noProof/>
            <w:webHidden/>
          </w:rPr>
          <w:delText>4</w:delText>
        </w:r>
      </w:del>
      <w:r>
        <w:rPr>
          <w:noProof/>
          <w:webHidden/>
        </w:rPr>
        <w:fldChar w:fldCharType="end"/>
      </w:r>
      <w:r>
        <w:fldChar w:fldCharType="end"/>
      </w:r>
    </w:p>
    <w:p w:rsidR="00544607" w:rsidRDefault="00FD26B9">
      <w:pPr>
        <w:pStyle w:val="TJ1"/>
        <w:tabs>
          <w:tab w:val="left" w:pos="4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>HYPERLINK \l "_Toc409532886"</w:instrText>
      </w:r>
      <w:r>
        <w:fldChar w:fldCharType="separate"/>
      </w:r>
      <w:r w:rsidR="00544607" w:rsidRPr="00741BEC">
        <w:rPr>
          <w:rStyle w:val="Hiperhivatkozs"/>
          <w:noProof/>
        </w:rPr>
        <w:t>6</w:t>
      </w:r>
      <w:r w:rsidR="00544607">
        <w:rPr>
          <w:rFonts w:asciiTheme="minorHAnsi" w:eastAsiaTheme="minorEastAsia" w:hAnsiTheme="minorHAnsi"/>
          <w:noProof/>
          <w:sz w:val="22"/>
          <w:lang w:eastAsia="hu-HU"/>
        </w:rPr>
        <w:tab/>
      </w:r>
      <w:r w:rsidR="00544607" w:rsidRPr="00741BEC">
        <w:rPr>
          <w:rStyle w:val="Hiperhivatkozs"/>
          <w:noProof/>
        </w:rPr>
        <w:t>Irodalomjegyzék</w:t>
      </w:r>
      <w:r w:rsidR="00544607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544607">
        <w:rPr>
          <w:noProof/>
          <w:webHidden/>
        </w:rPr>
        <w:instrText xml:space="preserve"> PAGEREF _Toc409532886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" w:author="zoli" w:date="2015-06-06T08:55:00Z">
        <w:r w:rsidR="00A274D7">
          <w:rPr>
            <w:noProof/>
            <w:webHidden/>
          </w:rPr>
          <w:t>3</w:t>
        </w:r>
      </w:ins>
      <w:del w:id="37" w:author="zoli" w:date="2015-06-06T08:55:00Z">
        <w:r w:rsidR="00D056F6" w:rsidDel="00A274D7">
          <w:rPr>
            <w:noProof/>
            <w:webHidden/>
          </w:rPr>
          <w:delText>5</w:delText>
        </w:r>
      </w:del>
      <w:r>
        <w:rPr>
          <w:noProof/>
          <w:webHidden/>
        </w:rPr>
        <w:fldChar w:fldCharType="end"/>
      </w:r>
      <w:r>
        <w:fldChar w:fldCharType="end"/>
      </w:r>
    </w:p>
    <w:p w:rsidR="00544607" w:rsidRDefault="00FD26B9">
      <w:pPr>
        <w:pStyle w:val="TJ1"/>
        <w:tabs>
          <w:tab w:val="left" w:pos="48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>HYPERLINK \l "_Toc409532887"</w:instrText>
      </w:r>
      <w:r>
        <w:fldChar w:fldCharType="separate"/>
      </w:r>
      <w:r w:rsidR="00544607" w:rsidRPr="00741BEC">
        <w:rPr>
          <w:rStyle w:val="Hiperhivatkozs"/>
          <w:noProof/>
        </w:rPr>
        <w:t>7</w:t>
      </w:r>
      <w:r w:rsidR="00544607">
        <w:rPr>
          <w:rFonts w:asciiTheme="minorHAnsi" w:eastAsiaTheme="minorEastAsia" w:hAnsiTheme="minorHAnsi"/>
          <w:noProof/>
          <w:sz w:val="22"/>
          <w:lang w:eastAsia="hu-HU"/>
        </w:rPr>
        <w:tab/>
      </w:r>
      <w:r w:rsidR="00544607" w:rsidRPr="00741BEC">
        <w:rPr>
          <w:rStyle w:val="Hiperhivatkozs"/>
          <w:noProof/>
        </w:rPr>
        <w:t>Függelék (beleértve a forráskódot és dokumentációt tartalmazó adathordozót)</w:t>
      </w:r>
      <w:r w:rsidR="00544607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544607">
        <w:rPr>
          <w:noProof/>
          <w:webHidden/>
        </w:rPr>
        <w:instrText xml:space="preserve"> PAGEREF _Toc409532887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8" w:author="zoli" w:date="2015-06-06T08:55:00Z">
        <w:r w:rsidR="00A274D7">
          <w:rPr>
            <w:noProof/>
            <w:webHidden/>
          </w:rPr>
          <w:t>3</w:t>
        </w:r>
      </w:ins>
      <w:del w:id="39" w:author="zoli" w:date="2015-06-06T08:55:00Z">
        <w:r w:rsidR="00D056F6" w:rsidDel="00A274D7">
          <w:rPr>
            <w:noProof/>
            <w:webHidden/>
          </w:rPr>
          <w:delText>8</w:delText>
        </w:r>
      </w:del>
      <w:r>
        <w:rPr>
          <w:noProof/>
          <w:webHidden/>
        </w:rPr>
        <w:fldChar w:fldCharType="end"/>
      </w:r>
      <w:r>
        <w:fldChar w:fldCharType="end"/>
      </w:r>
    </w:p>
    <w:p w:rsidR="008C15D7" w:rsidRPr="00E37E0E" w:rsidRDefault="00FD26B9" w:rsidP="00BB4778">
      <w:pPr>
        <w:rPr>
          <w:rFonts w:cs="Times New Roman"/>
          <w:szCs w:val="24"/>
        </w:rPr>
      </w:pPr>
      <w:r w:rsidRPr="00E37E0E">
        <w:rPr>
          <w:rFonts w:cs="Times New Roman"/>
          <w:szCs w:val="24"/>
        </w:rPr>
        <w:fldChar w:fldCharType="end"/>
      </w:r>
    </w:p>
    <w:p w:rsidR="008C15D7" w:rsidRPr="00E37E0E" w:rsidRDefault="008C15D7" w:rsidP="00BB4778">
      <w:pPr>
        <w:rPr>
          <w:rFonts w:cs="Times New Roman"/>
          <w:szCs w:val="24"/>
        </w:rPr>
      </w:pPr>
      <w:r w:rsidRPr="00E37E0E">
        <w:rPr>
          <w:rFonts w:cs="Times New Roman"/>
          <w:szCs w:val="24"/>
        </w:rPr>
        <w:br w:type="page"/>
      </w:r>
    </w:p>
    <w:p w:rsidR="008C15D7" w:rsidRPr="00E37E0E" w:rsidRDefault="008C15D7" w:rsidP="00BB4778">
      <w:pPr>
        <w:rPr>
          <w:rFonts w:cs="Times New Roman"/>
          <w:sz w:val="56"/>
          <w:szCs w:val="56"/>
        </w:rPr>
      </w:pPr>
      <w:r w:rsidRPr="00E37E0E">
        <w:rPr>
          <w:rFonts w:cs="Times New Roman"/>
          <w:sz w:val="56"/>
          <w:szCs w:val="56"/>
        </w:rPr>
        <w:lastRenderedPageBreak/>
        <w:t>Ábrákjegyzéke</w:t>
      </w:r>
    </w:p>
    <w:p w:rsidR="008C15D7" w:rsidRDefault="008C15D7" w:rsidP="00BB4778">
      <w:pPr>
        <w:rPr>
          <w:rFonts w:cs="Times New Roman"/>
          <w:szCs w:val="24"/>
        </w:rPr>
      </w:pPr>
    </w:p>
    <w:p w:rsidR="001D0692" w:rsidRDefault="00FD26B9">
      <w:pPr>
        <w:pStyle w:val="brajegyzk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rFonts w:cs="Times New Roman"/>
          <w:szCs w:val="24"/>
        </w:rPr>
        <w:fldChar w:fldCharType="begin"/>
      </w:r>
      <w:r w:rsidR="00445861">
        <w:rPr>
          <w:rFonts w:cs="Times New Roman"/>
          <w:szCs w:val="24"/>
        </w:rPr>
        <w:instrText xml:space="preserve"> TOC \h \z \c "Ábra" </w:instrText>
      </w:r>
      <w:r>
        <w:rPr>
          <w:rFonts w:cs="Times New Roman"/>
          <w:szCs w:val="24"/>
        </w:rPr>
        <w:fldChar w:fldCharType="separate"/>
      </w:r>
      <w:r>
        <w:fldChar w:fldCharType="begin"/>
      </w:r>
      <w:r>
        <w:instrText>HYPERLINK \l "_Toc409537281"</w:instrText>
      </w:r>
      <w:r>
        <w:fldChar w:fldCharType="separate"/>
      </w:r>
      <w:r w:rsidR="001D0692" w:rsidRPr="00FD54AD">
        <w:rPr>
          <w:rStyle w:val="Hiperhivatkozs"/>
          <w:noProof/>
        </w:rPr>
        <w:t>1. Ábra Források kezelése</w:t>
      </w:r>
      <w:r w:rsidR="001D0692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1D0692">
        <w:rPr>
          <w:noProof/>
          <w:webHidden/>
        </w:rPr>
        <w:instrText xml:space="preserve"> PAGEREF _Toc409537281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0" w:author="zoli" w:date="2015-06-06T08:55:00Z">
        <w:r w:rsidR="00A274D7">
          <w:rPr>
            <w:noProof/>
            <w:webHidden/>
          </w:rPr>
          <w:t>3</w:t>
        </w:r>
      </w:ins>
      <w:del w:id="41" w:author="zoli" w:date="2015-06-06T08:55:00Z">
        <w:r w:rsidR="00D056F6" w:rsidDel="00A274D7">
          <w:rPr>
            <w:noProof/>
            <w:webHidden/>
          </w:rPr>
          <w:delText>5</w:delText>
        </w:r>
      </w:del>
      <w:r>
        <w:rPr>
          <w:noProof/>
          <w:webHidden/>
        </w:rPr>
        <w:fldChar w:fldCharType="end"/>
      </w:r>
      <w:r>
        <w:fldChar w:fldCharType="end"/>
      </w:r>
    </w:p>
    <w:p w:rsidR="001D0692" w:rsidRDefault="00FD26B9">
      <w:pPr>
        <w:pStyle w:val="brajegyzk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>HYPERLINK \l "_Toc409537282"</w:instrText>
      </w:r>
      <w:r>
        <w:fldChar w:fldCharType="separate"/>
      </w:r>
      <w:r w:rsidR="001D0692" w:rsidRPr="00FD54AD">
        <w:rPr>
          <w:rStyle w:val="Hiperhivatkozs"/>
          <w:noProof/>
        </w:rPr>
        <w:t>2. Ábra Új irodalomjegyzék szerkesztése</w:t>
      </w:r>
      <w:r w:rsidR="001D0692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1D0692">
        <w:rPr>
          <w:noProof/>
          <w:webHidden/>
        </w:rPr>
        <w:instrText xml:space="preserve"> PAGEREF _Toc409537282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2" w:author="zoli" w:date="2015-06-06T08:55:00Z">
        <w:r w:rsidR="00A274D7">
          <w:rPr>
            <w:noProof/>
            <w:webHidden/>
          </w:rPr>
          <w:t>3</w:t>
        </w:r>
      </w:ins>
      <w:del w:id="43" w:author="zoli" w:date="2015-06-06T08:55:00Z">
        <w:r w:rsidR="00D056F6" w:rsidDel="00A274D7">
          <w:rPr>
            <w:noProof/>
            <w:webHidden/>
          </w:rPr>
          <w:delText>6</w:delText>
        </w:r>
      </w:del>
      <w:r>
        <w:rPr>
          <w:noProof/>
          <w:webHidden/>
        </w:rPr>
        <w:fldChar w:fldCharType="end"/>
      </w:r>
      <w:r>
        <w:fldChar w:fldCharType="end"/>
      </w:r>
    </w:p>
    <w:p w:rsidR="001D0692" w:rsidRDefault="00FD26B9">
      <w:pPr>
        <w:pStyle w:val="brajegyzk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>HYPERLINK \l "_Toc409537283"</w:instrText>
      </w:r>
      <w:r>
        <w:fldChar w:fldCharType="separate"/>
      </w:r>
      <w:r w:rsidR="001D0692" w:rsidRPr="00FD54AD">
        <w:rPr>
          <w:rStyle w:val="Hiperhivatkozs"/>
          <w:noProof/>
        </w:rPr>
        <w:t>3. Ábra Hivatkozás menüpont alatt található irodalomjegyzék szerkesztésére használt utasítások</w:t>
      </w:r>
      <w:r w:rsidR="001D0692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1D0692">
        <w:rPr>
          <w:noProof/>
          <w:webHidden/>
        </w:rPr>
        <w:instrText xml:space="preserve"> PAGEREF _Toc409537283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4" w:author="zoli" w:date="2015-06-06T08:55:00Z">
        <w:r w:rsidR="00A274D7">
          <w:rPr>
            <w:noProof/>
            <w:webHidden/>
          </w:rPr>
          <w:t>3</w:t>
        </w:r>
      </w:ins>
      <w:del w:id="45" w:author="zoli" w:date="2015-06-06T08:55:00Z">
        <w:r w:rsidR="00D056F6" w:rsidDel="00A274D7">
          <w:rPr>
            <w:noProof/>
            <w:webHidden/>
          </w:rPr>
          <w:delText>6</w:delText>
        </w:r>
      </w:del>
      <w:r>
        <w:rPr>
          <w:noProof/>
          <w:webHidden/>
        </w:rPr>
        <w:fldChar w:fldCharType="end"/>
      </w:r>
      <w:r>
        <w:fldChar w:fldCharType="end"/>
      </w:r>
    </w:p>
    <w:p w:rsidR="00445861" w:rsidRDefault="00FD26B9" w:rsidP="00BB4778">
      <w:pPr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:rsidR="005F3DC8" w:rsidRDefault="005F3DC8" w:rsidP="00BB4778">
      <w:pPr>
        <w:rPr>
          <w:rFonts w:cs="Times New Roman"/>
          <w:szCs w:val="24"/>
        </w:rPr>
      </w:pPr>
      <w:r>
        <w:rPr>
          <w:rFonts w:cs="Times New Roman"/>
          <w:sz w:val="56"/>
          <w:szCs w:val="56"/>
        </w:rPr>
        <w:t>T</w:t>
      </w:r>
      <w:r w:rsidRPr="00E37E0E">
        <w:rPr>
          <w:rFonts w:cs="Times New Roman"/>
          <w:sz w:val="56"/>
          <w:szCs w:val="56"/>
        </w:rPr>
        <w:t>áblázatokjegyzéke</w:t>
      </w:r>
    </w:p>
    <w:p w:rsidR="005F3DC8" w:rsidRDefault="00FD26B9">
      <w:pPr>
        <w:pStyle w:val="brajegyzk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rFonts w:cs="Times New Roman"/>
          <w:szCs w:val="24"/>
        </w:rPr>
        <w:fldChar w:fldCharType="begin"/>
      </w:r>
      <w:r w:rsidR="005F3DC8">
        <w:rPr>
          <w:rFonts w:cs="Times New Roman"/>
          <w:szCs w:val="24"/>
        </w:rPr>
        <w:instrText xml:space="preserve"> TOC \h \z \c "Táblázat" </w:instrText>
      </w:r>
      <w:r>
        <w:rPr>
          <w:rFonts w:cs="Times New Roman"/>
          <w:szCs w:val="24"/>
        </w:rPr>
        <w:fldChar w:fldCharType="separate"/>
      </w:r>
      <w:r>
        <w:fldChar w:fldCharType="begin"/>
      </w:r>
      <w:r>
        <w:instrText>HYPERLINK \l "_Toc409531560"</w:instrText>
      </w:r>
      <w:r>
        <w:fldChar w:fldCharType="separate"/>
      </w:r>
      <w:r w:rsidR="005F3DC8" w:rsidRPr="004122F3">
        <w:rPr>
          <w:rStyle w:val="Hiperhivatkozs"/>
          <w:noProof/>
        </w:rPr>
        <w:t xml:space="preserve">1. Táblázat Fontosabb </w:t>
      </w:r>
      <w:r w:rsidR="005F3DC8" w:rsidRPr="004122F3">
        <w:rPr>
          <w:rStyle w:val="Hiperhivatkozs"/>
          <w:noProof/>
          <w:lang w:val="en-US"/>
        </w:rPr>
        <w:t>r</w:t>
      </w:r>
      <w:r w:rsidR="005F3DC8" w:rsidRPr="004122F3">
        <w:rPr>
          <w:rStyle w:val="Hiperhivatkozs"/>
          <w:noProof/>
        </w:rPr>
        <w:t>észek szerkesztése</w:t>
      </w:r>
      <w:r w:rsidR="005F3DC8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5F3DC8">
        <w:rPr>
          <w:noProof/>
          <w:webHidden/>
        </w:rPr>
        <w:instrText xml:space="preserve"> PAGEREF _Toc409531560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6" w:author="zoli" w:date="2015-06-06T08:55:00Z">
        <w:r w:rsidR="00A274D7">
          <w:rPr>
            <w:noProof/>
            <w:webHidden/>
          </w:rPr>
          <w:t>3</w:t>
        </w:r>
      </w:ins>
      <w:del w:id="47" w:author="zoli" w:date="2015-06-06T08:55:00Z">
        <w:r w:rsidR="00D056F6" w:rsidDel="00A274D7">
          <w:rPr>
            <w:noProof/>
            <w:webHidden/>
          </w:rPr>
          <w:delText>1</w:delText>
        </w:r>
      </w:del>
      <w:r>
        <w:rPr>
          <w:noProof/>
          <w:webHidden/>
        </w:rPr>
        <w:fldChar w:fldCharType="end"/>
      </w:r>
      <w:r>
        <w:fldChar w:fldCharType="end"/>
      </w:r>
    </w:p>
    <w:p w:rsidR="005F3DC8" w:rsidRPr="00E37E0E" w:rsidRDefault="00FD26B9" w:rsidP="00BB4778">
      <w:pPr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:rsidR="008C15D7" w:rsidRPr="00E37E0E" w:rsidRDefault="008C15D7" w:rsidP="00BB4778">
      <w:pPr>
        <w:rPr>
          <w:rFonts w:cs="Times New Roman"/>
          <w:szCs w:val="24"/>
        </w:rPr>
      </w:pPr>
    </w:p>
    <w:p w:rsidR="00A77BD3" w:rsidRPr="00E37E0E" w:rsidRDefault="00A77BD3" w:rsidP="00BB4778">
      <w:pPr>
        <w:rPr>
          <w:rFonts w:cs="Times New Roman"/>
          <w:szCs w:val="24"/>
        </w:rPr>
        <w:sectPr w:rsidR="00A77BD3" w:rsidRPr="00E37E0E" w:rsidSect="00166C53">
          <w:headerReference w:type="default" r:id="rId9"/>
          <w:footerReference w:type="default" r:id="rId10"/>
          <w:pgSz w:w="11906" w:h="16838" w:code="9"/>
          <w:pgMar w:top="1134" w:right="1134" w:bottom="1134" w:left="1418" w:header="709" w:footer="709" w:gutter="0"/>
          <w:cols w:space="708"/>
          <w:docGrid w:linePitch="360"/>
        </w:sectPr>
      </w:pPr>
    </w:p>
    <w:p w:rsidR="008C15D7" w:rsidRPr="00E37E0E" w:rsidRDefault="008C15D7" w:rsidP="00BB4778">
      <w:pPr>
        <w:rPr>
          <w:rFonts w:cs="Times New Roman"/>
          <w:szCs w:val="24"/>
        </w:rPr>
      </w:pPr>
    </w:p>
    <w:p w:rsidR="008C15D7" w:rsidRDefault="008C15D7" w:rsidP="004F148B">
      <w:pPr>
        <w:pStyle w:val="Cmsor1"/>
        <w:rPr>
          <w:lang w:val="hu-HU"/>
        </w:rPr>
      </w:pPr>
      <w:bookmarkStart w:id="48" w:name="_Toc409524433"/>
      <w:bookmarkStart w:id="49" w:name="_Toc409532845"/>
      <w:r w:rsidRPr="004F148B">
        <w:t>Bevezető</w:t>
      </w:r>
      <w:bookmarkEnd w:id="48"/>
      <w:bookmarkEnd w:id="49"/>
    </w:p>
    <w:p w:rsidR="0074216A" w:rsidRDefault="0074216A" w:rsidP="00A314AB">
      <w:pPr>
        <w:rPr>
          <w:lang w:eastAsia="zh-CN"/>
        </w:rPr>
      </w:pPr>
    </w:p>
    <w:p w:rsidR="00A314AB" w:rsidRDefault="00A314AB" w:rsidP="00A314AB">
      <w:pPr>
        <w:rPr>
          <w:lang w:eastAsia="zh-CN"/>
        </w:rPr>
      </w:pPr>
      <w:r>
        <w:rPr>
          <w:lang w:eastAsia="zh-CN"/>
        </w:rPr>
        <w:t xml:space="preserve">Szerkesztéssel </w:t>
      </w:r>
      <w:r w:rsidR="00A34B22">
        <w:rPr>
          <w:lang w:eastAsia="zh-CN"/>
        </w:rPr>
        <w:t>kapcsolatos</w:t>
      </w:r>
      <w:r>
        <w:rPr>
          <w:lang w:eastAsia="zh-CN"/>
        </w:rPr>
        <w:t xml:space="preserve"> megjegyzések.</w:t>
      </w:r>
    </w:p>
    <w:p w:rsidR="0074216A" w:rsidRDefault="0074216A" w:rsidP="00A314AB">
      <w:r>
        <w:rPr>
          <w:lang w:eastAsia="zh-CN"/>
        </w:rPr>
        <w:t xml:space="preserve">A disszertáció minimum </w:t>
      </w:r>
      <w:r w:rsidR="009B6208">
        <w:rPr>
          <w:highlight w:val="yellow"/>
          <w:lang w:eastAsia="zh-CN"/>
        </w:rPr>
        <w:t>80</w:t>
      </w:r>
      <w:bookmarkStart w:id="50" w:name="_GoBack"/>
      <w:bookmarkEnd w:id="50"/>
      <w:r w:rsidRPr="00544607">
        <w:rPr>
          <w:highlight w:val="yellow"/>
          <w:lang w:eastAsia="zh-CN"/>
        </w:rPr>
        <w:t xml:space="preserve"> oldalt</w:t>
      </w:r>
      <w:r>
        <w:rPr>
          <w:lang w:eastAsia="zh-CN"/>
        </w:rPr>
        <w:t xml:space="preserve"> kell tartalmazzon (bevezető, bibliográfiai tanulmány, elméleti alapok, </w:t>
      </w:r>
      <w:r w:rsidRPr="00E37E0E">
        <w:t>rendszer specifikációi</w:t>
      </w:r>
      <w:r>
        <w:t xml:space="preserve"> (szoftver + hardver),részletes tervezés, üzembe helyezés, következtetések). </w:t>
      </w:r>
    </w:p>
    <w:p w:rsidR="00F57BD7" w:rsidRPr="00F57BD7" w:rsidRDefault="00F57BD7" w:rsidP="00A314AB">
      <w:pPr>
        <w:rPr>
          <w:lang w:val="en-US"/>
        </w:rPr>
      </w:pPr>
      <w:r>
        <w:t>Figyelem</w:t>
      </w:r>
      <w:r>
        <w:rPr>
          <w:lang w:val="en-US"/>
        </w:rPr>
        <w:t>:</w:t>
      </w:r>
    </w:p>
    <w:p w:rsidR="00F57BD7" w:rsidRDefault="00F57BD7" w:rsidP="001F7DD1">
      <w:pPr>
        <w:pStyle w:val="Listaszerbekezds"/>
        <w:numPr>
          <w:ilvl w:val="0"/>
          <w:numId w:val="19"/>
        </w:numPr>
      </w:pPr>
      <w:r>
        <w:t xml:space="preserve">A dolgozat nem tartalmazhat üres oldalakat, </w:t>
      </w:r>
      <w:r w:rsidR="008E1221">
        <w:t>a képeket (táblázatokat)</w:t>
      </w:r>
      <w:r>
        <w:t xml:space="preserve"> úgy kell elhelyezni, hogy utána nem maradjanak szabadon sorok. </w:t>
      </w:r>
    </w:p>
    <w:p w:rsidR="00F57BD7" w:rsidRDefault="001F7DD1" w:rsidP="001F7DD1">
      <w:pPr>
        <w:pStyle w:val="Listaszerbekezds"/>
        <w:numPr>
          <w:ilvl w:val="0"/>
          <w:numId w:val="19"/>
        </w:numPr>
      </w:pPr>
      <w:r>
        <w:t>Az ábrajegyzéket, tartalomjegyzéket, táblázatok jegyzékét és irodalomjegyzéket automatikusan kell generálni</w:t>
      </w:r>
      <w:r w:rsidR="00040037">
        <w:t>. A jegyzékek automatikus létrehozása egyszerűsíti a dokumentum szerkesztését, de megkívánja egyes műveleteknek a megfelelő sorrendbe</w:t>
      </w:r>
      <w:r w:rsidR="008E1221">
        <w:t>n</w:t>
      </w:r>
      <w:r w:rsidR="00040037">
        <w:t xml:space="preserve"> való elvégzését</w:t>
      </w:r>
    </w:p>
    <w:p w:rsidR="00C43E6A" w:rsidRPr="001E2D75" w:rsidRDefault="001E2D75" w:rsidP="001F7DD1">
      <w:pPr>
        <w:pStyle w:val="Listaszerbekezds"/>
        <w:numPr>
          <w:ilvl w:val="0"/>
          <w:numId w:val="19"/>
        </w:numPr>
      </w:pPr>
      <w:r w:rsidRPr="001E2D75">
        <w:t>A</w:t>
      </w:r>
      <w:r w:rsidR="00C43E6A" w:rsidRPr="001E2D75">
        <w:t>z oldaltörés, szakasztörés és egyéb töréspontoknak a dokumentumból való törlése az oldalak elcsúszását eredményezi. A szakasztörések törlése a dokumentum meghibásodásához is vezethet</w:t>
      </w:r>
      <w:r w:rsidR="00106478" w:rsidRPr="001E2D75">
        <w:t xml:space="preserve"> (az oldalak számozása elcsúszik)</w:t>
      </w:r>
      <w:r w:rsidR="00C43E6A" w:rsidRPr="001E2D75">
        <w:t xml:space="preserve">. </w:t>
      </w:r>
    </w:p>
    <w:p w:rsidR="00C43E6A" w:rsidRDefault="00C43E6A" w:rsidP="001F7DD1">
      <w:pPr>
        <w:pStyle w:val="Listaszerbekezds"/>
        <w:numPr>
          <w:ilvl w:val="0"/>
          <w:numId w:val="19"/>
        </w:numPr>
      </w:pPr>
      <w:r>
        <w:t>A sablonban megadott címek</w:t>
      </w:r>
      <w:r w:rsidR="00040037">
        <w:t xml:space="preserve"> (alcímek)</w:t>
      </w:r>
      <w:r>
        <w:t xml:space="preserve"> irányadóak</w:t>
      </w:r>
    </w:p>
    <w:p w:rsidR="00C43E6A" w:rsidRDefault="00433AC3" w:rsidP="00C43E6A">
      <w:pPr>
        <w:pStyle w:val="Listaszerbekezds"/>
        <w:numPr>
          <w:ilvl w:val="0"/>
          <w:numId w:val="19"/>
        </w:numPr>
      </w:pPr>
      <w:r>
        <w:t>A sablon-</w:t>
      </w:r>
      <w:r w:rsidR="00C43E6A">
        <w:t>dokumentumban észlelt hibákat kérem jelezni</w:t>
      </w:r>
      <w:r w:rsidR="00106478">
        <w:t xml:space="preserve"> a</w:t>
      </w:r>
      <w:r w:rsidR="00040037" w:rsidRPr="00040037">
        <w:rPr>
          <w:noProof/>
          <w:lang w:val="en-US"/>
        </w:rPr>
        <w:drawing>
          <wp:inline distT="0" distB="0" distL="0" distR="0">
            <wp:extent cx="1647825" cy="23812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0037" w:rsidRPr="00040037">
        <w:t xml:space="preserve">e-mail </w:t>
      </w:r>
      <w:r w:rsidR="00040037">
        <w:t>címen. Levél tárgya: SZIR</w:t>
      </w:r>
      <w:r w:rsidR="00040037">
        <w:rPr>
          <w:lang w:val="ro-RO"/>
        </w:rPr>
        <w:t>_DISSZERTACIO_SABLON_HIBA</w:t>
      </w:r>
    </w:p>
    <w:p w:rsidR="00C43E6A" w:rsidRDefault="00C43E6A" w:rsidP="00433AC3">
      <w:pPr>
        <w:pStyle w:val="Listaszerbekezds"/>
      </w:pPr>
    </w:p>
    <w:p w:rsidR="00A34B22" w:rsidRDefault="00A314AB" w:rsidP="00A314AB">
      <w:pPr>
        <w:rPr>
          <w:lang w:eastAsia="zh-CN"/>
        </w:rPr>
      </w:pPr>
      <w:r>
        <w:rPr>
          <w:lang w:eastAsia="zh-CN"/>
        </w:rPr>
        <w:t xml:space="preserve">A megadott sablon egyszerűsíti a disszertáció szerkesztését, a sablon tartalmazza az alapvető formázási beállításokat. </w:t>
      </w:r>
      <w:r w:rsidR="00A34B22">
        <w:rPr>
          <w:lang w:eastAsia="zh-CN"/>
        </w:rPr>
        <w:t>A megadott állomány nem egy egyszerű Word dokumentum, hanem egy word-sablon (</w:t>
      </w:r>
      <w:r w:rsidR="00C10871">
        <w:rPr>
          <w:lang w:eastAsia="zh-CN"/>
        </w:rPr>
        <w:t>disszertacio</w:t>
      </w:r>
      <w:r w:rsidR="00C10871">
        <w:rPr>
          <w:lang w:val="ro-RO" w:eastAsia="zh-CN"/>
        </w:rPr>
        <w:t>_sablon_2015_v0</w:t>
      </w:r>
      <w:r w:rsidR="00A34B22" w:rsidRPr="00A34B22">
        <w:rPr>
          <w:lang w:eastAsia="zh-CN"/>
        </w:rPr>
        <w:t>.dotx</w:t>
      </w:r>
      <w:r w:rsidR="00A34B22">
        <w:rPr>
          <w:lang w:eastAsia="zh-CN"/>
        </w:rPr>
        <w:t xml:space="preserve">), </w:t>
      </w:r>
      <w:r w:rsidR="0074216A">
        <w:rPr>
          <w:lang w:eastAsia="zh-CN"/>
        </w:rPr>
        <w:t>amely t</w:t>
      </w:r>
      <w:r w:rsidR="00A34B22">
        <w:rPr>
          <w:lang w:eastAsia="zh-CN"/>
        </w:rPr>
        <w:t xml:space="preserve">árol különböző részek szerkesztésére vonatkozó </w:t>
      </w:r>
      <w:r w:rsidR="00544607">
        <w:rPr>
          <w:lang w:eastAsia="zh-CN"/>
        </w:rPr>
        <w:t>stílusokat</w:t>
      </w:r>
      <w:r w:rsidR="00A34B22">
        <w:rPr>
          <w:lang w:eastAsia="zh-CN"/>
        </w:rPr>
        <w:t xml:space="preserve">. </w:t>
      </w:r>
    </w:p>
    <w:p w:rsidR="00A314AB" w:rsidRDefault="00A34B22" w:rsidP="00A314AB">
      <w:pPr>
        <w:rPr>
          <w:b/>
          <w:lang w:eastAsia="zh-CN"/>
        </w:rPr>
      </w:pPr>
      <w:r>
        <w:rPr>
          <w:lang w:eastAsia="zh-CN"/>
        </w:rPr>
        <w:t>A dis</w:t>
      </w:r>
      <w:r w:rsidR="0074216A">
        <w:rPr>
          <w:lang w:eastAsia="zh-CN"/>
        </w:rPr>
        <w:t>s</w:t>
      </w:r>
      <w:r>
        <w:rPr>
          <w:lang w:eastAsia="zh-CN"/>
        </w:rPr>
        <w:t>zertáció készítése</w:t>
      </w:r>
      <w:r w:rsidR="00544607">
        <w:rPr>
          <w:lang w:eastAsia="zh-CN"/>
        </w:rPr>
        <w:t>kor</w:t>
      </w:r>
      <w:r>
        <w:rPr>
          <w:lang w:eastAsia="zh-CN"/>
        </w:rPr>
        <w:t xml:space="preserve"> az a javaslat, hogy a </w:t>
      </w:r>
      <w:r w:rsidR="004F148B">
        <w:rPr>
          <w:lang w:eastAsia="zh-CN"/>
        </w:rPr>
        <w:t xml:space="preserve">szerkesztés </w:t>
      </w:r>
      <w:r w:rsidR="00433AC3">
        <w:rPr>
          <w:lang w:eastAsia="zh-CN"/>
        </w:rPr>
        <w:t>az első perctől kezdve a sablon-</w:t>
      </w:r>
      <w:r w:rsidR="004F148B">
        <w:rPr>
          <w:lang w:eastAsia="zh-CN"/>
        </w:rPr>
        <w:t>dokumentum alapján történjen.</w:t>
      </w:r>
      <w:r w:rsidR="0074216A">
        <w:rPr>
          <w:lang w:eastAsia="zh-CN"/>
        </w:rPr>
        <w:t xml:space="preserve"> A szerkesztés során arra kell törekedni, hogy ne töröljünk ki</w:t>
      </w:r>
      <w:r w:rsidR="00544607">
        <w:rPr>
          <w:lang w:eastAsia="zh-CN"/>
        </w:rPr>
        <w:t>,</w:t>
      </w:r>
      <w:r w:rsidR="0074216A">
        <w:rPr>
          <w:lang w:eastAsia="zh-CN"/>
        </w:rPr>
        <w:t xml:space="preserve"> írjunk felül (a formázás szempontjából) fontos részeket (</w:t>
      </w:r>
      <w:r w:rsidR="00544607">
        <w:rPr>
          <w:lang w:eastAsia="zh-CN"/>
        </w:rPr>
        <w:t>c</w:t>
      </w:r>
      <w:r w:rsidR="0074216A">
        <w:rPr>
          <w:lang w:eastAsia="zh-CN"/>
        </w:rPr>
        <w:t>ímek, alcímek, ábrajegyzék, táblázatok jegyzéke, irodalomjegyzék, képaláírás).</w:t>
      </w:r>
      <w:r w:rsidR="004F148B">
        <w:rPr>
          <w:lang w:eastAsia="zh-CN"/>
        </w:rPr>
        <w:t xml:space="preserve"> Ha egy dokumentumból kell átmásolni részeket, kell vigyázni, hogy csak a szöveget vegyük át formázás nélkül </w:t>
      </w:r>
      <w:r w:rsidR="004F148B" w:rsidRPr="004F148B">
        <w:rPr>
          <w:b/>
          <w:lang w:eastAsia="zh-CN"/>
        </w:rPr>
        <w:t>(Beillesztés-</w:t>
      </w:r>
      <w:r w:rsidR="004F148B" w:rsidRPr="004F148B">
        <w:rPr>
          <w:b/>
          <w:lang w:val="en-US" w:eastAsia="zh-CN"/>
        </w:rPr>
        <w:t>&gt;Csak a sz</w:t>
      </w:r>
      <w:r w:rsidR="004F148B" w:rsidRPr="004F148B">
        <w:rPr>
          <w:b/>
          <w:lang w:eastAsia="zh-CN"/>
        </w:rPr>
        <w:t>öveg megörzése)</w:t>
      </w:r>
      <w:r w:rsidR="004F148B">
        <w:rPr>
          <w:b/>
          <w:lang w:eastAsia="zh-CN"/>
        </w:rPr>
        <w:t>.</w:t>
      </w:r>
    </w:p>
    <w:p w:rsidR="004F148B" w:rsidRDefault="004F148B" w:rsidP="00A314AB">
      <w:pPr>
        <w:rPr>
          <w:lang w:eastAsia="zh-CN"/>
        </w:rPr>
      </w:pPr>
    </w:p>
    <w:p w:rsidR="00544607" w:rsidRDefault="00544607" w:rsidP="00A314AB">
      <w:pPr>
        <w:rPr>
          <w:lang w:eastAsia="zh-CN"/>
        </w:rPr>
      </w:pPr>
      <w:r>
        <w:rPr>
          <w:lang w:eastAsia="zh-CN"/>
        </w:rPr>
        <w:t>Lap mérete: A4, lapszélek (bal 2,5 cm, felső, alsó, jobb 2 cm, kötésmargó 0 cm</w:t>
      </w:r>
      <w:r w:rsidR="00433AC3">
        <w:rPr>
          <w:lang w:eastAsia="zh-CN"/>
        </w:rPr>
        <w:t>)</w:t>
      </w:r>
      <w:r>
        <w:rPr>
          <w:lang w:eastAsia="zh-CN"/>
        </w:rPr>
        <w:t>.</w:t>
      </w:r>
    </w:p>
    <w:p w:rsidR="00544607" w:rsidRDefault="00544607" w:rsidP="00A314AB">
      <w:pPr>
        <w:rPr>
          <w:lang w:eastAsia="zh-CN"/>
        </w:rPr>
      </w:pPr>
    </w:p>
    <w:p w:rsidR="00544607" w:rsidRDefault="00544607" w:rsidP="00A314AB">
      <w:pPr>
        <w:rPr>
          <w:lang w:eastAsia="zh-CN"/>
        </w:rPr>
      </w:pPr>
      <w:r>
        <w:rPr>
          <w:lang w:eastAsia="zh-CN"/>
        </w:rPr>
        <w:t>Az alábbi táblázat tartalmazza a dokumentum fontosabb részeinek szerkesztésére vonatkozó beállításokat.</w:t>
      </w:r>
    </w:p>
    <w:p w:rsidR="00445861" w:rsidRPr="00F153A3" w:rsidRDefault="00FD26B9" w:rsidP="00F153A3">
      <w:pPr>
        <w:pStyle w:val="Tblzatfelirat"/>
      </w:pPr>
      <w:r>
        <w:fldChar w:fldCharType="begin"/>
      </w:r>
      <w:r w:rsidR="00E40C28">
        <w:instrText xml:space="preserve"> SEQ Táblázat \* ARABIC </w:instrText>
      </w:r>
      <w:r>
        <w:fldChar w:fldCharType="separate"/>
      </w:r>
      <w:bookmarkStart w:id="51" w:name="_Toc409531560"/>
      <w:r w:rsidR="00A274D7">
        <w:rPr>
          <w:noProof/>
        </w:rPr>
        <w:t>1</w:t>
      </w:r>
      <w:r>
        <w:fldChar w:fldCharType="end"/>
      </w:r>
      <w:r w:rsidR="00445861">
        <w:t>. Táblázat</w:t>
      </w:r>
      <w:r w:rsidR="00F153A3">
        <w:t xml:space="preserve"> Fontosabb </w:t>
      </w:r>
      <w:r w:rsidR="00F153A3">
        <w:rPr>
          <w:lang w:val="en-US"/>
        </w:rPr>
        <w:t>r</w:t>
      </w:r>
      <w:r w:rsidR="00F153A3">
        <w:t>észek szerkesztése</w:t>
      </w:r>
      <w:bookmarkEnd w:id="51"/>
    </w:p>
    <w:tbl>
      <w:tblPr>
        <w:tblStyle w:val="Rcsostblzat"/>
        <w:tblW w:w="0" w:type="auto"/>
        <w:tblLook w:val="04A0"/>
      </w:tblPr>
      <w:tblGrid>
        <w:gridCol w:w="1832"/>
        <w:gridCol w:w="1822"/>
        <w:gridCol w:w="3955"/>
        <w:gridCol w:w="1735"/>
      </w:tblGrid>
      <w:tr w:rsidR="0074216A" w:rsidTr="00040037">
        <w:tc>
          <w:tcPr>
            <w:tcW w:w="1832" w:type="dxa"/>
          </w:tcPr>
          <w:p w:rsidR="0074216A" w:rsidRPr="00040037" w:rsidRDefault="00040037" w:rsidP="004F148B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Szövegrész</w:t>
            </w:r>
          </w:p>
        </w:tc>
        <w:tc>
          <w:tcPr>
            <w:tcW w:w="1822" w:type="dxa"/>
          </w:tcPr>
          <w:p w:rsidR="0074216A" w:rsidRPr="00040037" w:rsidRDefault="0074216A" w:rsidP="004F148B">
            <w:pPr>
              <w:rPr>
                <w:b/>
                <w:lang w:eastAsia="zh-CN"/>
              </w:rPr>
            </w:pPr>
            <w:r w:rsidRPr="00040037">
              <w:rPr>
                <w:b/>
                <w:lang w:eastAsia="zh-CN"/>
              </w:rPr>
              <w:t>Karakter formázás</w:t>
            </w:r>
          </w:p>
        </w:tc>
        <w:tc>
          <w:tcPr>
            <w:tcW w:w="3955" w:type="dxa"/>
          </w:tcPr>
          <w:p w:rsidR="0074216A" w:rsidRPr="00040037" w:rsidRDefault="0074216A" w:rsidP="00A314AB">
            <w:pPr>
              <w:rPr>
                <w:b/>
                <w:lang w:eastAsia="zh-CN"/>
              </w:rPr>
            </w:pPr>
            <w:r w:rsidRPr="00040037">
              <w:rPr>
                <w:b/>
                <w:lang w:eastAsia="zh-CN"/>
              </w:rPr>
              <w:t>Sorközbeállítások</w:t>
            </w:r>
          </w:p>
        </w:tc>
        <w:tc>
          <w:tcPr>
            <w:tcW w:w="1735" w:type="dxa"/>
          </w:tcPr>
          <w:p w:rsidR="0074216A" w:rsidRPr="00040037" w:rsidRDefault="0074216A" w:rsidP="00A314AB">
            <w:pPr>
              <w:rPr>
                <w:b/>
                <w:lang w:eastAsia="zh-CN"/>
              </w:rPr>
            </w:pPr>
            <w:r w:rsidRPr="00040037">
              <w:rPr>
                <w:b/>
                <w:lang w:eastAsia="zh-CN"/>
              </w:rPr>
              <w:t>Alkalmazott stílus</w:t>
            </w:r>
          </w:p>
        </w:tc>
      </w:tr>
      <w:tr w:rsidR="0074216A" w:rsidTr="00040037">
        <w:tc>
          <w:tcPr>
            <w:tcW w:w="1832" w:type="dxa"/>
          </w:tcPr>
          <w:p w:rsidR="0074216A" w:rsidRDefault="0074216A" w:rsidP="004F148B">
            <w:pPr>
              <w:rPr>
                <w:lang w:eastAsia="zh-CN"/>
              </w:rPr>
            </w:pPr>
            <w:r>
              <w:rPr>
                <w:lang w:eastAsia="zh-CN"/>
              </w:rPr>
              <w:t>A szövegtörzs szerkesztése</w:t>
            </w:r>
          </w:p>
        </w:tc>
        <w:tc>
          <w:tcPr>
            <w:tcW w:w="1822" w:type="dxa"/>
          </w:tcPr>
          <w:p w:rsidR="0074216A" w:rsidRDefault="0074216A" w:rsidP="004F148B">
            <w:pPr>
              <w:rPr>
                <w:lang w:eastAsia="zh-CN"/>
              </w:rPr>
            </w:pPr>
            <w:r>
              <w:rPr>
                <w:lang w:eastAsia="zh-CN"/>
              </w:rPr>
              <w:t>Times New Roman, 12, Normál</w:t>
            </w:r>
          </w:p>
        </w:tc>
        <w:tc>
          <w:tcPr>
            <w:tcW w:w="3955" w:type="dxa"/>
          </w:tcPr>
          <w:p w:rsidR="0074216A" w:rsidRPr="004F148B" w:rsidRDefault="0074216A" w:rsidP="00A314AB">
            <w:pPr>
              <w:rPr>
                <w:lang w:val="en-US" w:eastAsia="zh-CN"/>
              </w:rPr>
            </w:pPr>
            <w:r>
              <w:rPr>
                <w:lang w:eastAsia="zh-CN"/>
              </w:rPr>
              <w:t>Igazítás-</w:t>
            </w:r>
            <w:r>
              <w:rPr>
                <w:lang w:val="en-US" w:eastAsia="zh-CN"/>
              </w:rPr>
              <w:t>&gt;Sorkiz</w:t>
            </w:r>
            <w:r>
              <w:rPr>
                <w:lang w:eastAsia="zh-CN"/>
              </w:rPr>
              <w:t>árt, Sorköz-</w:t>
            </w:r>
            <w:r>
              <w:rPr>
                <w:lang w:val="en-US" w:eastAsia="zh-CN"/>
              </w:rPr>
              <w:t>&gt;Szimpla</w:t>
            </w:r>
          </w:p>
        </w:tc>
        <w:tc>
          <w:tcPr>
            <w:tcW w:w="1735" w:type="dxa"/>
          </w:tcPr>
          <w:p w:rsidR="0074216A" w:rsidRDefault="0074216A" w:rsidP="00A314AB">
            <w:pPr>
              <w:rPr>
                <w:lang w:eastAsia="zh-CN"/>
              </w:rPr>
            </w:pPr>
            <w:r>
              <w:rPr>
                <w:lang w:eastAsia="zh-CN"/>
              </w:rPr>
              <w:t>Normál</w:t>
            </w:r>
          </w:p>
        </w:tc>
      </w:tr>
      <w:tr w:rsidR="0074216A" w:rsidTr="00040037">
        <w:tc>
          <w:tcPr>
            <w:tcW w:w="1832" w:type="dxa"/>
          </w:tcPr>
          <w:p w:rsidR="0074216A" w:rsidRDefault="0074216A" w:rsidP="004F148B">
            <w:pPr>
              <w:rPr>
                <w:lang w:eastAsia="zh-CN"/>
              </w:rPr>
            </w:pPr>
            <w:r>
              <w:rPr>
                <w:lang w:eastAsia="zh-CN"/>
              </w:rPr>
              <w:t>Főcím</w:t>
            </w:r>
          </w:p>
        </w:tc>
        <w:tc>
          <w:tcPr>
            <w:tcW w:w="1822" w:type="dxa"/>
          </w:tcPr>
          <w:p w:rsidR="0074216A" w:rsidRDefault="0074216A" w:rsidP="004F148B">
            <w:pPr>
              <w:rPr>
                <w:lang w:eastAsia="zh-CN"/>
              </w:rPr>
            </w:pPr>
            <w:r>
              <w:rPr>
                <w:lang w:eastAsia="zh-CN"/>
              </w:rPr>
              <w:t>Times New Roman, 14, Félkövér</w:t>
            </w:r>
          </w:p>
        </w:tc>
        <w:tc>
          <w:tcPr>
            <w:tcW w:w="3955" w:type="dxa"/>
          </w:tcPr>
          <w:p w:rsidR="0074216A" w:rsidRDefault="0074216A" w:rsidP="00A314AB">
            <w:pPr>
              <w:rPr>
                <w:lang w:eastAsia="zh-CN"/>
              </w:rPr>
            </w:pPr>
            <w:r>
              <w:rPr>
                <w:lang w:eastAsia="zh-CN"/>
              </w:rPr>
              <w:t>Igazítás-</w:t>
            </w:r>
            <w:r>
              <w:rPr>
                <w:lang w:val="en-US" w:eastAsia="zh-CN"/>
              </w:rPr>
              <w:t>&gt; Sorkiz</w:t>
            </w:r>
            <w:r>
              <w:rPr>
                <w:lang w:eastAsia="zh-CN"/>
              </w:rPr>
              <w:t>árt (vagy balra zárt)</w:t>
            </w:r>
          </w:p>
          <w:p w:rsidR="0074216A" w:rsidRPr="00F91F78" w:rsidRDefault="0074216A" w:rsidP="00F91F78">
            <w:pPr>
              <w:rPr>
                <w:lang w:val="en-US" w:eastAsia="zh-CN"/>
              </w:rPr>
            </w:pPr>
            <w:r>
              <w:rPr>
                <w:lang w:eastAsia="zh-CN"/>
              </w:rPr>
              <w:t>Beh</w:t>
            </w:r>
            <w:r w:rsidR="00433AC3">
              <w:rPr>
                <w:lang w:eastAsia="zh-CN"/>
              </w:rPr>
              <w:t>ú</w:t>
            </w:r>
            <w:r>
              <w:rPr>
                <w:lang w:eastAsia="zh-CN"/>
              </w:rPr>
              <w:t>zás: Bal 0 cm, Típusa függő</w:t>
            </w:r>
            <w:r>
              <w:rPr>
                <w:lang w:val="en-US" w:eastAsia="zh-CN"/>
              </w:rPr>
              <w:t>:0,4cm</w:t>
            </w:r>
          </w:p>
          <w:p w:rsidR="0074216A" w:rsidRPr="00F91F78" w:rsidRDefault="00433AC3" w:rsidP="00A314AB">
            <w:pPr>
              <w:rPr>
                <w:lang w:val="en-US" w:eastAsia="zh-CN"/>
              </w:rPr>
            </w:pPr>
            <w:r>
              <w:rPr>
                <w:lang w:eastAsia="zh-CN"/>
              </w:rPr>
              <w:t>Térköz-Előtte:24, Után</w:t>
            </w:r>
            <w:r w:rsidR="0074216A">
              <w:rPr>
                <w:lang w:eastAsia="zh-CN"/>
              </w:rPr>
              <w:t>a</w:t>
            </w:r>
            <w:r w:rsidR="0074216A">
              <w:rPr>
                <w:lang w:val="en-US" w:eastAsia="zh-CN"/>
              </w:rPr>
              <w:t>:0</w:t>
            </w:r>
          </w:p>
          <w:p w:rsidR="0074216A" w:rsidRDefault="0074216A" w:rsidP="00A314AB">
            <w:pPr>
              <w:rPr>
                <w:lang w:eastAsia="zh-CN"/>
              </w:rPr>
            </w:pPr>
            <w:r>
              <w:rPr>
                <w:lang w:eastAsia="zh-CN"/>
              </w:rPr>
              <w:t>Sorköz-1,5 sor</w:t>
            </w:r>
          </w:p>
        </w:tc>
        <w:tc>
          <w:tcPr>
            <w:tcW w:w="1735" w:type="dxa"/>
          </w:tcPr>
          <w:p w:rsidR="0074216A" w:rsidRPr="00171A79" w:rsidRDefault="00171A79" w:rsidP="00A314AB">
            <w:pPr>
              <w:rPr>
                <w:b/>
                <w:sz w:val="28"/>
                <w:szCs w:val="28"/>
                <w:lang w:eastAsia="zh-CN"/>
              </w:rPr>
            </w:pPr>
            <w:r w:rsidRPr="00171A79">
              <w:rPr>
                <w:b/>
                <w:sz w:val="28"/>
                <w:szCs w:val="28"/>
                <w:lang w:eastAsia="zh-CN"/>
              </w:rPr>
              <w:t>Címsor 1</w:t>
            </w:r>
          </w:p>
        </w:tc>
      </w:tr>
      <w:tr w:rsidR="0074216A" w:rsidTr="00040037">
        <w:tc>
          <w:tcPr>
            <w:tcW w:w="1832" w:type="dxa"/>
          </w:tcPr>
          <w:p w:rsidR="0074216A" w:rsidRDefault="0074216A" w:rsidP="004F148B">
            <w:pPr>
              <w:rPr>
                <w:lang w:eastAsia="zh-CN"/>
              </w:rPr>
            </w:pPr>
            <w:r>
              <w:rPr>
                <w:lang w:eastAsia="zh-CN"/>
              </w:rPr>
              <w:t>Alcím</w:t>
            </w:r>
          </w:p>
        </w:tc>
        <w:tc>
          <w:tcPr>
            <w:tcW w:w="1822" w:type="dxa"/>
          </w:tcPr>
          <w:p w:rsidR="0074216A" w:rsidRDefault="0074216A" w:rsidP="004F148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Times New Roman, 12, </w:t>
            </w:r>
            <w:r>
              <w:rPr>
                <w:lang w:eastAsia="zh-CN"/>
              </w:rPr>
              <w:lastRenderedPageBreak/>
              <w:t>félkövér</w:t>
            </w:r>
          </w:p>
        </w:tc>
        <w:tc>
          <w:tcPr>
            <w:tcW w:w="3955" w:type="dxa"/>
          </w:tcPr>
          <w:p w:rsidR="0074216A" w:rsidRDefault="0074216A" w:rsidP="00F91F78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Igazítás-</w:t>
            </w:r>
            <w:r>
              <w:rPr>
                <w:lang w:val="en-US" w:eastAsia="zh-CN"/>
              </w:rPr>
              <w:t>&gt; Sorkiz</w:t>
            </w:r>
            <w:r>
              <w:rPr>
                <w:lang w:eastAsia="zh-CN"/>
              </w:rPr>
              <w:t>árt (vagy balra zárt)</w:t>
            </w:r>
          </w:p>
          <w:p w:rsidR="0074216A" w:rsidRPr="00F91F78" w:rsidRDefault="0074216A" w:rsidP="00F91F78">
            <w:pPr>
              <w:rPr>
                <w:lang w:val="en-US" w:eastAsia="zh-CN"/>
              </w:rPr>
            </w:pPr>
            <w:r>
              <w:rPr>
                <w:lang w:eastAsia="zh-CN"/>
              </w:rPr>
              <w:t>Behuzás: Bal 0 cm, Típusa függő</w:t>
            </w:r>
            <w:r>
              <w:rPr>
                <w:lang w:val="en-US" w:eastAsia="zh-CN"/>
              </w:rPr>
              <w:t>:0,7cm</w:t>
            </w:r>
          </w:p>
          <w:p w:rsidR="0074216A" w:rsidRPr="00F91F78" w:rsidRDefault="00433AC3" w:rsidP="00F91F78">
            <w:pPr>
              <w:rPr>
                <w:lang w:val="en-US" w:eastAsia="zh-CN"/>
              </w:rPr>
            </w:pPr>
            <w:r>
              <w:rPr>
                <w:lang w:eastAsia="zh-CN"/>
              </w:rPr>
              <w:lastRenderedPageBreak/>
              <w:t>Térköz-Előtte:24, Után</w:t>
            </w:r>
            <w:r w:rsidR="0074216A">
              <w:rPr>
                <w:lang w:eastAsia="zh-CN"/>
              </w:rPr>
              <w:t>a</w:t>
            </w:r>
            <w:r w:rsidR="0074216A">
              <w:rPr>
                <w:lang w:val="en-US" w:eastAsia="zh-CN"/>
              </w:rPr>
              <w:t>:0</w:t>
            </w:r>
          </w:p>
          <w:p w:rsidR="0074216A" w:rsidRDefault="0074216A" w:rsidP="00A314AB">
            <w:pPr>
              <w:rPr>
                <w:lang w:eastAsia="zh-CN"/>
              </w:rPr>
            </w:pPr>
            <w:r>
              <w:rPr>
                <w:lang w:eastAsia="zh-CN"/>
              </w:rPr>
              <w:t>Sorköz-1,5 sor</w:t>
            </w:r>
          </w:p>
        </w:tc>
        <w:tc>
          <w:tcPr>
            <w:tcW w:w="1735" w:type="dxa"/>
          </w:tcPr>
          <w:p w:rsidR="0074216A" w:rsidRPr="00171A79" w:rsidRDefault="00171A79" w:rsidP="00171A79">
            <w:pPr>
              <w:rPr>
                <w:b/>
                <w:lang w:eastAsia="zh-CN"/>
              </w:rPr>
            </w:pPr>
            <w:r w:rsidRPr="00171A79">
              <w:rPr>
                <w:b/>
                <w:lang w:eastAsia="zh-CN"/>
              </w:rPr>
              <w:lastRenderedPageBreak/>
              <w:t>Címsor 2</w:t>
            </w:r>
          </w:p>
        </w:tc>
      </w:tr>
      <w:tr w:rsidR="0074216A" w:rsidTr="00040037">
        <w:tc>
          <w:tcPr>
            <w:tcW w:w="1832" w:type="dxa"/>
          </w:tcPr>
          <w:p w:rsidR="0074216A" w:rsidRDefault="0074216A" w:rsidP="004F148B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Alalcím</w:t>
            </w:r>
          </w:p>
        </w:tc>
        <w:tc>
          <w:tcPr>
            <w:tcW w:w="1822" w:type="dxa"/>
          </w:tcPr>
          <w:p w:rsidR="0074216A" w:rsidRDefault="0074216A" w:rsidP="004F148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Times New Roman, 11, félkövér </w:t>
            </w:r>
          </w:p>
        </w:tc>
        <w:tc>
          <w:tcPr>
            <w:tcW w:w="3955" w:type="dxa"/>
          </w:tcPr>
          <w:p w:rsidR="0074216A" w:rsidRDefault="0074216A" w:rsidP="00F91F78">
            <w:pPr>
              <w:rPr>
                <w:lang w:eastAsia="zh-CN"/>
              </w:rPr>
            </w:pPr>
            <w:r>
              <w:rPr>
                <w:lang w:eastAsia="zh-CN"/>
              </w:rPr>
              <w:t>Igazítás-</w:t>
            </w:r>
            <w:r>
              <w:rPr>
                <w:lang w:val="en-US" w:eastAsia="zh-CN"/>
              </w:rPr>
              <w:t>&gt; Sorkiz</w:t>
            </w:r>
            <w:r>
              <w:rPr>
                <w:lang w:eastAsia="zh-CN"/>
              </w:rPr>
              <w:t>árt (vagy balra zárt)</w:t>
            </w:r>
          </w:p>
          <w:p w:rsidR="0074216A" w:rsidRPr="00F91F78" w:rsidRDefault="0074216A" w:rsidP="00F91F78">
            <w:pPr>
              <w:rPr>
                <w:lang w:val="en-US" w:eastAsia="zh-CN"/>
              </w:rPr>
            </w:pPr>
            <w:r>
              <w:rPr>
                <w:lang w:eastAsia="zh-CN"/>
              </w:rPr>
              <w:t>Behuzás: Bal 1.5cm, Típusa függő</w:t>
            </w:r>
            <w:r>
              <w:rPr>
                <w:lang w:val="en-US" w:eastAsia="zh-CN"/>
              </w:rPr>
              <w:t>:1cm</w:t>
            </w:r>
          </w:p>
          <w:p w:rsidR="0074216A" w:rsidRPr="00F91F78" w:rsidRDefault="00433AC3" w:rsidP="00F91F78">
            <w:pPr>
              <w:rPr>
                <w:lang w:val="en-US" w:eastAsia="zh-CN"/>
              </w:rPr>
            </w:pPr>
            <w:r>
              <w:rPr>
                <w:lang w:eastAsia="zh-CN"/>
              </w:rPr>
              <w:t>Térköz-Előtte:24, Utá</w:t>
            </w:r>
            <w:r w:rsidR="0074216A">
              <w:rPr>
                <w:lang w:eastAsia="zh-CN"/>
              </w:rPr>
              <w:t>na</w:t>
            </w:r>
            <w:r w:rsidR="0074216A">
              <w:rPr>
                <w:lang w:val="en-US" w:eastAsia="zh-CN"/>
              </w:rPr>
              <w:t>:0</w:t>
            </w:r>
          </w:p>
          <w:p w:rsidR="0074216A" w:rsidRDefault="0074216A" w:rsidP="00F91F78">
            <w:pPr>
              <w:rPr>
                <w:lang w:eastAsia="zh-CN"/>
              </w:rPr>
            </w:pPr>
            <w:r>
              <w:rPr>
                <w:lang w:eastAsia="zh-CN"/>
              </w:rPr>
              <w:t>Sorköz-1,5 sor</w:t>
            </w:r>
          </w:p>
        </w:tc>
        <w:tc>
          <w:tcPr>
            <w:tcW w:w="1735" w:type="dxa"/>
          </w:tcPr>
          <w:p w:rsidR="0074216A" w:rsidRPr="00171A79" w:rsidRDefault="00171A79" w:rsidP="00171A79">
            <w:pPr>
              <w:rPr>
                <w:b/>
                <w:lang w:eastAsia="zh-CN"/>
              </w:rPr>
            </w:pPr>
            <w:r w:rsidRPr="00171A79">
              <w:rPr>
                <w:b/>
                <w:lang w:eastAsia="zh-CN"/>
              </w:rPr>
              <w:t>Címsor 3</w:t>
            </w:r>
          </w:p>
        </w:tc>
      </w:tr>
      <w:tr w:rsidR="0074216A" w:rsidTr="00040037">
        <w:tc>
          <w:tcPr>
            <w:tcW w:w="1832" w:type="dxa"/>
          </w:tcPr>
          <w:p w:rsidR="0074216A" w:rsidRDefault="0074216A" w:rsidP="004F148B">
            <w:pPr>
              <w:rPr>
                <w:lang w:eastAsia="zh-CN"/>
              </w:rPr>
            </w:pPr>
          </w:p>
        </w:tc>
        <w:tc>
          <w:tcPr>
            <w:tcW w:w="1822" w:type="dxa"/>
          </w:tcPr>
          <w:p w:rsidR="0074216A" w:rsidRDefault="0074216A" w:rsidP="004F148B">
            <w:pPr>
              <w:rPr>
                <w:lang w:eastAsia="zh-CN"/>
              </w:rPr>
            </w:pPr>
          </w:p>
        </w:tc>
        <w:tc>
          <w:tcPr>
            <w:tcW w:w="3955" w:type="dxa"/>
          </w:tcPr>
          <w:p w:rsidR="0074216A" w:rsidRDefault="0074216A" w:rsidP="00F91F78">
            <w:pPr>
              <w:rPr>
                <w:lang w:eastAsia="zh-CN"/>
              </w:rPr>
            </w:pPr>
          </w:p>
        </w:tc>
        <w:tc>
          <w:tcPr>
            <w:tcW w:w="1735" w:type="dxa"/>
          </w:tcPr>
          <w:p w:rsidR="0074216A" w:rsidRDefault="0074216A" w:rsidP="00F91F78">
            <w:pPr>
              <w:rPr>
                <w:lang w:eastAsia="zh-CN"/>
              </w:rPr>
            </w:pPr>
          </w:p>
        </w:tc>
      </w:tr>
      <w:tr w:rsidR="0074216A" w:rsidTr="00040037">
        <w:tc>
          <w:tcPr>
            <w:tcW w:w="1832" w:type="dxa"/>
          </w:tcPr>
          <w:p w:rsidR="0074216A" w:rsidRDefault="0074216A" w:rsidP="004F148B">
            <w:pPr>
              <w:rPr>
                <w:lang w:eastAsia="zh-CN"/>
              </w:rPr>
            </w:pPr>
            <w:r>
              <w:rPr>
                <w:lang w:eastAsia="zh-CN"/>
              </w:rPr>
              <w:t>Képek szerkesztése</w:t>
            </w:r>
          </w:p>
        </w:tc>
        <w:tc>
          <w:tcPr>
            <w:tcW w:w="1822" w:type="dxa"/>
          </w:tcPr>
          <w:p w:rsidR="0074216A" w:rsidRDefault="0074216A" w:rsidP="004F148B">
            <w:pPr>
              <w:rPr>
                <w:lang w:eastAsia="zh-CN"/>
              </w:rPr>
            </w:pPr>
          </w:p>
        </w:tc>
        <w:tc>
          <w:tcPr>
            <w:tcW w:w="3955" w:type="dxa"/>
          </w:tcPr>
          <w:p w:rsidR="0074216A" w:rsidRPr="00F91F78" w:rsidRDefault="00433AC3" w:rsidP="00884854">
            <w:pPr>
              <w:rPr>
                <w:lang w:val="en-US" w:eastAsia="zh-CN"/>
              </w:rPr>
            </w:pPr>
            <w:r>
              <w:rPr>
                <w:lang w:eastAsia="zh-CN"/>
              </w:rPr>
              <w:t>Térköz-Előtte:24, Utá</w:t>
            </w:r>
            <w:r w:rsidR="0074216A">
              <w:rPr>
                <w:lang w:eastAsia="zh-CN"/>
              </w:rPr>
              <w:t>na</w:t>
            </w:r>
            <w:r w:rsidR="0074216A">
              <w:rPr>
                <w:lang w:val="en-US" w:eastAsia="zh-CN"/>
              </w:rPr>
              <w:t>:0</w:t>
            </w:r>
          </w:p>
          <w:p w:rsidR="0074216A" w:rsidRDefault="0074216A" w:rsidP="00884854">
            <w:pPr>
              <w:rPr>
                <w:lang w:eastAsia="zh-CN"/>
              </w:rPr>
            </w:pPr>
            <w:r>
              <w:rPr>
                <w:lang w:eastAsia="zh-CN"/>
              </w:rPr>
              <w:t>Sorköz-szimpla</w:t>
            </w:r>
          </w:p>
        </w:tc>
        <w:tc>
          <w:tcPr>
            <w:tcW w:w="1735" w:type="dxa"/>
          </w:tcPr>
          <w:p w:rsidR="0074216A" w:rsidRDefault="00171A79" w:rsidP="00F91F78">
            <w:pPr>
              <w:rPr>
                <w:lang w:eastAsia="zh-CN"/>
              </w:rPr>
            </w:pPr>
            <w:r>
              <w:rPr>
                <w:lang w:eastAsia="zh-CN"/>
              </w:rPr>
              <w:t>Kép</w:t>
            </w:r>
          </w:p>
        </w:tc>
      </w:tr>
      <w:tr w:rsidR="00171A79" w:rsidTr="00040037">
        <w:tc>
          <w:tcPr>
            <w:tcW w:w="1832" w:type="dxa"/>
          </w:tcPr>
          <w:p w:rsidR="00171A79" w:rsidRDefault="00171A79" w:rsidP="004F148B">
            <w:pPr>
              <w:rPr>
                <w:lang w:eastAsia="zh-CN"/>
              </w:rPr>
            </w:pPr>
            <w:r>
              <w:rPr>
                <w:lang w:eastAsia="zh-CN"/>
              </w:rPr>
              <w:t>Táblázat felirat</w:t>
            </w:r>
          </w:p>
        </w:tc>
        <w:tc>
          <w:tcPr>
            <w:tcW w:w="1822" w:type="dxa"/>
          </w:tcPr>
          <w:p w:rsidR="00171A79" w:rsidRDefault="00171A79" w:rsidP="004F148B">
            <w:pPr>
              <w:rPr>
                <w:lang w:eastAsia="zh-CN"/>
              </w:rPr>
            </w:pPr>
          </w:p>
        </w:tc>
        <w:tc>
          <w:tcPr>
            <w:tcW w:w="3955" w:type="dxa"/>
          </w:tcPr>
          <w:p w:rsidR="00171A79" w:rsidRDefault="00171A79" w:rsidP="00F91F78">
            <w:pPr>
              <w:rPr>
                <w:lang w:eastAsia="zh-CN"/>
              </w:rPr>
            </w:pPr>
          </w:p>
        </w:tc>
        <w:tc>
          <w:tcPr>
            <w:tcW w:w="1735" w:type="dxa"/>
          </w:tcPr>
          <w:p w:rsidR="00171A79" w:rsidRDefault="00171A79" w:rsidP="00F91F78">
            <w:pPr>
              <w:rPr>
                <w:lang w:eastAsia="zh-CN"/>
              </w:rPr>
            </w:pPr>
            <w:r w:rsidRPr="00171A79">
              <w:rPr>
                <w:lang w:eastAsia="zh-CN"/>
              </w:rPr>
              <w:t>Táblázat_felirat</w:t>
            </w:r>
          </w:p>
        </w:tc>
      </w:tr>
      <w:tr w:rsidR="00171A79" w:rsidTr="00040037">
        <w:tc>
          <w:tcPr>
            <w:tcW w:w="1832" w:type="dxa"/>
          </w:tcPr>
          <w:p w:rsidR="00171A79" w:rsidRDefault="00171A79" w:rsidP="004F148B">
            <w:pPr>
              <w:rPr>
                <w:lang w:eastAsia="zh-CN"/>
              </w:rPr>
            </w:pPr>
            <w:r>
              <w:rPr>
                <w:lang w:val="en-US" w:eastAsia="zh-CN"/>
              </w:rPr>
              <w:t>Ábrák feliratozása</w:t>
            </w:r>
          </w:p>
        </w:tc>
        <w:tc>
          <w:tcPr>
            <w:tcW w:w="1822" w:type="dxa"/>
          </w:tcPr>
          <w:p w:rsidR="00171A79" w:rsidRDefault="00171A79" w:rsidP="004F148B">
            <w:pPr>
              <w:rPr>
                <w:lang w:eastAsia="zh-CN"/>
              </w:rPr>
            </w:pPr>
          </w:p>
        </w:tc>
        <w:tc>
          <w:tcPr>
            <w:tcW w:w="3955" w:type="dxa"/>
          </w:tcPr>
          <w:p w:rsidR="00171A79" w:rsidRDefault="00171A79" w:rsidP="00F91F78">
            <w:pPr>
              <w:rPr>
                <w:lang w:eastAsia="zh-CN"/>
              </w:rPr>
            </w:pPr>
          </w:p>
        </w:tc>
        <w:tc>
          <w:tcPr>
            <w:tcW w:w="1735" w:type="dxa"/>
          </w:tcPr>
          <w:p w:rsidR="00171A79" w:rsidRPr="00171A79" w:rsidRDefault="00171A79" w:rsidP="00F91F78">
            <w:pPr>
              <w:rPr>
                <w:lang w:eastAsia="zh-CN"/>
              </w:rPr>
            </w:pPr>
            <w:r w:rsidRPr="00171A79">
              <w:rPr>
                <w:lang w:eastAsia="zh-CN"/>
              </w:rPr>
              <w:t>Képaláírás</w:t>
            </w:r>
          </w:p>
        </w:tc>
      </w:tr>
    </w:tbl>
    <w:p w:rsidR="004F148B" w:rsidRPr="004F148B" w:rsidRDefault="004F148B" w:rsidP="00A314AB">
      <w:pPr>
        <w:rPr>
          <w:lang w:eastAsia="zh-CN"/>
        </w:rPr>
      </w:pPr>
    </w:p>
    <w:p w:rsidR="00F91F78" w:rsidRDefault="00F91F78" w:rsidP="00F91F78">
      <w:pPr>
        <w:rPr>
          <w:lang w:val="en-US" w:eastAsia="zh-CN"/>
        </w:rPr>
      </w:pPr>
      <w:r w:rsidRPr="0089448A">
        <w:rPr>
          <w:b/>
          <w:lang w:eastAsia="zh-CN"/>
        </w:rPr>
        <w:t>Táblázat feliratozás</w:t>
      </w:r>
      <w:r w:rsidR="0089448A">
        <w:rPr>
          <w:b/>
          <w:lang w:eastAsia="zh-CN"/>
        </w:rPr>
        <w:t>a</w:t>
      </w:r>
      <w:r>
        <w:rPr>
          <w:lang w:eastAsia="zh-CN"/>
        </w:rPr>
        <w:t xml:space="preserve"> a táblázat fölött (balra zárt, Times New Roman, 11, normál, Sorköz-</w:t>
      </w:r>
      <w:r>
        <w:rPr>
          <w:lang w:val="en-US" w:eastAsia="zh-CN"/>
        </w:rPr>
        <w:t xml:space="preserve">&gt;Szimpla, </w:t>
      </w:r>
      <w:r>
        <w:rPr>
          <w:lang w:eastAsia="zh-CN"/>
        </w:rPr>
        <w:t>Térköz-Előtte:</w:t>
      </w:r>
      <w:r w:rsidR="00564B04">
        <w:rPr>
          <w:lang w:eastAsia="zh-CN"/>
        </w:rPr>
        <w:t>10</w:t>
      </w:r>
      <w:r>
        <w:rPr>
          <w:lang w:eastAsia="zh-CN"/>
        </w:rPr>
        <w:t>, Utána</w:t>
      </w:r>
      <w:r>
        <w:rPr>
          <w:lang w:val="en-US" w:eastAsia="zh-CN"/>
        </w:rPr>
        <w:t>:0)</w:t>
      </w:r>
    </w:p>
    <w:p w:rsidR="00F91F78" w:rsidRDefault="00F91F78" w:rsidP="00F91F78">
      <w:pPr>
        <w:rPr>
          <w:lang w:val="en-US" w:eastAsia="zh-CN"/>
        </w:rPr>
      </w:pPr>
    </w:p>
    <w:p w:rsidR="00F91F78" w:rsidRDefault="00F91F78" w:rsidP="00F91F78">
      <w:pPr>
        <w:rPr>
          <w:lang w:val="en-US" w:eastAsia="zh-CN"/>
        </w:rPr>
      </w:pPr>
      <w:r w:rsidRPr="0089448A">
        <w:rPr>
          <w:b/>
          <w:lang w:val="en-US" w:eastAsia="zh-CN"/>
        </w:rPr>
        <w:t>Ábrák feliratozása</w:t>
      </w:r>
      <w:r>
        <w:rPr>
          <w:lang w:val="en-US" w:eastAsia="zh-CN"/>
        </w:rPr>
        <w:t xml:space="preserve">: az ábra alatt </w:t>
      </w:r>
      <w:r>
        <w:rPr>
          <w:lang w:eastAsia="zh-CN"/>
        </w:rPr>
        <w:t>(</w:t>
      </w:r>
      <w:r w:rsidR="00564B04">
        <w:rPr>
          <w:lang w:eastAsia="zh-CN"/>
        </w:rPr>
        <w:t>középre</w:t>
      </w:r>
      <w:r>
        <w:rPr>
          <w:lang w:eastAsia="zh-CN"/>
        </w:rPr>
        <w:t xml:space="preserve"> zárt, Times New Roman, 11,</w:t>
      </w:r>
      <w:r w:rsidR="00564B04">
        <w:rPr>
          <w:lang w:eastAsia="zh-CN"/>
        </w:rPr>
        <w:t xml:space="preserve"> dölt</w:t>
      </w:r>
      <w:r>
        <w:rPr>
          <w:lang w:eastAsia="zh-CN"/>
        </w:rPr>
        <w:t xml:space="preserve"> , Sorköz-</w:t>
      </w:r>
      <w:r>
        <w:rPr>
          <w:lang w:val="en-US" w:eastAsia="zh-CN"/>
        </w:rPr>
        <w:t xml:space="preserve">&gt;Szimpla, </w:t>
      </w:r>
      <w:r>
        <w:rPr>
          <w:lang w:eastAsia="zh-CN"/>
        </w:rPr>
        <w:t>Térköz-Előtte:</w:t>
      </w:r>
      <w:r w:rsidR="00564B04">
        <w:rPr>
          <w:lang w:val="ro-RO" w:eastAsia="zh-CN"/>
        </w:rPr>
        <w:t>0</w:t>
      </w:r>
      <w:r w:rsidR="00433AC3">
        <w:rPr>
          <w:lang w:eastAsia="zh-CN"/>
        </w:rPr>
        <w:t>, Utá</w:t>
      </w:r>
      <w:r>
        <w:rPr>
          <w:lang w:eastAsia="zh-CN"/>
        </w:rPr>
        <w:t>na</w:t>
      </w:r>
      <w:r>
        <w:rPr>
          <w:lang w:val="en-US" w:eastAsia="zh-CN"/>
        </w:rPr>
        <w:t>:</w:t>
      </w:r>
      <w:r w:rsidR="00564B04">
        <w:rPr>
          <w:lang w:val="en-US" w:eastAsia="zh-CN"/>
        </w:rPr>
        <w:t>10</w:t>
      </w:r>
      <w:r>
        <w:rPr>
          <w:lang w:val="en-US" w:eastAsia="zh-CN"/>
        </w:rPr>
        <w:t>)</w:t>
      </w:r>
    </w:p>
    <w:p w:rsidR="00F91F78" w:rsidRPr="00F91F78" w:rsidRDefault="00F91F78" w:rsidP="00F91F78">
      <w:pPr>
        <w:rPr>
          <w:lang w:val="en-US" w:eastAsia="zh-CN"/>
        </w:rPr>
      </w:pPr>
    </w:p>
    <w:p w:rsidR="00A314AB" w:rsidRDefault="00D80EBE" w:rsidP="00A314AB">
      <w:pPr>
        <w:rPr>
          <w:lang w:eastAsia="zh-CN"/>
        </w:rPr>
      </w:pPr>
      <w:r w:rsidRPr="0089448A">
        <w:rPr>
          <w:b/>
          <w:lang w:eastAsia="zh-CN"/>
        </w:rPr>
        <w:t>Tartalomjegyzék</w:t>
      </w:r>
      <w:r w:rsidR="00433AC3">
        <w:rPr>
          <w:lang w:eastAsia="zh-CN"/>
        </w:rPr>
        <w:t>: A címeket a sablonban</w:t>
      </w:r>
      <w:r>
        <w:rPr>
          <w:lang w:eastAsia="zh-CN"/>
        </w:rPr>
        <w:t xml:space="preserve"> megadott stílusok szerint kell szerkeszteni. A sablon előre tartalmaz egy beszúrt tartalomjegyzéket. A címek alcímek módosításakor kell frissíteni </w:t>
      </w:r>
      <w:r w:rsidRPr="00D80EBE">
        <w:rPr>
          <w:b/>
          <w:lang w:eastAsia="zh-CN"/>
        </w:rPr>
        <w:t>(jobb klikk a tartalomjegyzékre-</w:t>
      </w:r>
      <w:r w:rsidRPr="00D80EBE">
        <w:rPr>
          <w:b/>
          <w:lang w:val="en-US" w:eastAsia="zh-CN"/>
        </w:rPr>
        <w:t>&gt; Mez</w:t>
      </w:r>
      <w:r w:rsidR="00433AC3">
        <w:rPr>
          <w:b/>
          <w:lang w:eastAsia="zh-CN"/>
        </w:rPr>
        <w:t>őfrissí</w:t>
      </w:r>
      <w:r w:rsidRPr="00D80EBE">
        <w:rPr>
          <w:b/>
          <w:lang w:eastAsia="zh-CN"/>
        </w:rPr>
        <w:t>tés</w:t>
      </w:r>
      <w:r>
        <w:rPr>
          <w:lang w:eastAsia="zh-CN"/>
        </w:rPr>
        <w:t xml:space="preserve">, </w:t>
      </w:r>
      <w:r w:rsidRPr="00D80EBE">
        <w:rPr>
          <w:b/>
          <w:lang w:eastAsia="zh-CN"/>
        </w:rPr>
        <w:t>Csak az oldalszámok frissítése</w:t>
      </w:r>
      <w:r>
        <w:rPr>
          <w:lang w:eastAsia="zh-CN"/>
        </w:rPr>
        <w:t xml:space="preserve"> vagy A </w:t>
      </w:r>
      <w:r w:rsidR="00445861" w:rsidRPr="00D80EBE">
        <w:rPr>
          <w:b/>
          <w:lang w:eastAsia="zh-CN"/>
        </w:rPr>
        <w:t>Tel</w:t>
      </w:r>
      <w:r w:rsidR="00445861">
        <w:rPr>
          <w:b/>
          <w:lang w:eastAsia="zh-CN"/>
        </w:rPr>
        <w:t>j</w:t>
      </w:r>
      <w:r w:rsidR="00445861" w:rsidRPr="00D80EBE">
        <w:rPr>
          <w:b/>
          <w:lang w:eastAsia="zh-CN"/>
        </w:rPr>
        <w:t>es</w:t>
      </w:r>
      <w:r w:rsidRPr="00D80EBE">
        <w:rPr>
          <w:b/>
          <w:lang w:eastAsia="zh-CN"/>
        </w:rPr>
        <w:t xml:space="preserve"> jegyzék frissítése</w:t>
      </w:r>
      <w:r>
        <w:rPr>
          <w:lang w:eastAsia="zh-CN"/>
        </w:rPr>
        <w:t xml:space="preserve">). Ha a cím módosult vagy töröltünk vagy hozzáadtunk új címeket, a teljes jegyzéket kell frissíteni. Ha újabb </w:t>
      </w:r>
      <w:r w:rsidR="00433AC3">
        <w:rPr>
          <w:lang w:eastAsia="zh-CN"/>
        </w:rPr>
        <w:t>szövegrész</w:t>
      </w:r>
      <w:r>
        <w:rPr>
          <w:lang w:eastAsia="zh-CN"/>
        </w:rPr>
        <w:t xml:space="preserve"> bevitele </w:t>
      </w:r>
      <w:r w:rsidR="00433AC3">
        <w:rPr>
          <w:lang w:eastAsia="zh-CN"/>
        </w:rPr>
        <w:t>miatt elcsúsznának az oldalszámo</w:t>
      </w:r>
      <w:r>
        <w:rPr>
          <w:lang w:eastAsia="zh-CN"/>
        </w:rPr>
        <w:t>zások</w:t>
      </w:r>
      <w:r w:rsidR="00DA54A8">
        <w:rPr>
          <w:lang w:eastAsia="zh-CN"/>
        </w:rPr>
        <w:t>,</w:t>
      </w:r>
      <w:r>
        <w:rPr>
          <w:lang w:eastAsia="zh-CN"/>
        </w:rPr>
        <w:t xml:space="preserve"> ebben az esetben csak az oldalszámok </w:t>
      </w:r>
      <w:r w:rsidR="00433AC3">
        <w:rPr>
          <w:lang w:eastAsia="zh-CN"/>
        </w:rPr>
        <w:t>frissítését</w:t>
      </w:r>
      <w:r>
        <w:rPr>
          <w:lang w:eastAsia="zh-CN"/>
        </w:rPr>
        <w:t xml:space="preserve"> kell </w:t>
      </w:r>
      <w:r w:rsidR="00433AC3">
        <w:rPr>
          <w:lang w:eastAsia="zh-CN"/>
        </w:rPr>
        <w:t>elvégezni</w:t>
      </w:r>
    </w:p>
    <w:p w:rsidR="00445861" w:rsidRDefault="00445861" w:rsidP="00A314AB">
      <w:pPr>
        <w:rPr>
          <w:lang w:eastAsia="zh-CN"/>
        </w:rPr>
      </w:pPr>
    </w:p>
    <w:p w:rsidR="00445861" w:rsidRDefault="00445861" w:rsidP="00A314AB">
      <w:pPr>
        <w:rPr>
          <w:lang w:eastAsia="zh-CN"/>
        </w:rPr>
      </w:pPr>
      <w:r w:rsidRPr="0089448A">
        <w:rPr>
          <w:b/>
          <w:lang w:eastAsia="zh-CN"/>
        </w:rPr>
        <w:t>Ábrajegyzék</w:t>
      </w:r>
      <w:r>
        <w:rPr>
          <w:lang w:eastAsia="zh-CN"/>
        </w:rPr>
        <w:t>. Az ábrajegyzék automatikus beszúrása az Ábrajegyzék beszúrása</w:t>
      </w:r>
      <w:r w:rsidR="00DA54A8">
        <w:rPr>
          <w:lang w:eastAsia="zh-CN"/>
        </w:rPr>
        <w:t xml:space="preserve"> utasítással történik. A sablon-</w:t>
      </w:r>
      <w:r>
        <w:rPr>
          <w:lang w:eastAsia="zh-CN"/>
        </w:rPr>
        <w:t>dokumentum tartalmazza az ábrajegyzéket. Új ábrajegyzék bevitelére csak abban az esetben van szükség, ha hibás szerkesztés eredményeként kitörlődött az eredeti ábrajegyzék. A dokumentum véglegesítését követően kell frissíteni az ábrajegyzéket (</w:t>
      </w:r>
      <w:r w:rsidRPr="00445861">
        <w:rPr>
          <w:b/>
          <w:lang w:eastAsia="zh-CN"/>
        </w:rPr>
        <w:t>jobb klikk az ábrajegyzékre-</w:t>
      </w:r>
      <w:r w:rsidRPr="00445861">
        <w:rPr>
          <w:b/>
          <w:lang w:val="en-US" w:eastAsia="zh-CN"/>
        </w:rPr>
        <w:t>&gt;</w:t>
      </w:r>
      <w:r w:rsidRPr="00445861">
        <w:rPr>
          <w:b/>
          <w:lang w:eastAsia="zh-CN"/>
        </w:rPr>
        <w:t xml:space="preserve">Mezőfrissítés, az oldalszámok frissítése </w:t>
      </w:r>
      <w:r w:rsidRPr="00445861">
        <w:rPr>
          <w:lang w:eastAsia="zh-CN"/>
        </w:rPr>
        <w:t>vagy</w:t>
      </w:r>
      <w:r w:rsidRPr="00445861">
        <w:rPr>
          <w:b/>
          <w:lang w:eastAsia="zh-CN"/>
        </w:rPr>
        <w:t xml:space="preserve"> Teljes jegyzék frissítése</w:t>
      </w:r>
      <w:r>
        <w:rPr>
          <w:lang w:eastAsia="zh-CN"/>
        </w:rPr>
        <w:t>).</w:t>
      </w:r>
    </w:p>
    <w:p w:rsidR="00040037" w:rsidRDefault="00040037" w:rsidP="00A314AB">
      <w:pPr>
        <w:rPr>
          <w:lang w:eastAsia="zh-CN"/>
        </w:rPr>
      </w:pPr>
      <w:r>
        <w:rPr>
          <w:lang w:eastAsia="zh-CN"/>
        </w:rPr>
        <w:t xml:space="preserve">Az ábrajegyzék automatikus szerkesztése csak abban az esetben </w:t>
      </w:r>
      <w:r w:rsidR="00DA54A8">
        <w:rPr>
          <w:lang w:eastAsia="zh-CN"/>
        </w:rPr>
        <w:t>lehetséges,</w:t>
      </w:r>
      <w:r>
        <w:rPr>
          <w:lang w:eastAsia="zh-CN"/>
        </w:rPr>
        <w:t xml:space="preserve"> ha a képek számozása automatikusan történik (</w:t>
      </w:r>
      <w:r w:rsidRPr="006A424E">
        <w:rPr>
          <w:b/>
          <w:lang w:eastAsia="zh-CN"/>
        </w:rPr>
        <w:t xml:space="preserve">jobb klikk a képre </w:t>
      </w:r>
      <w:r w:rsidRPr="006A424E">
        <w:rPr>
          <w:lang w:eastAsia="zh-CN"/>
        </w:rPr>
        <w:t>majd</w:t>
      </w:r>
      <w:r w:rsidRPr="006A424E">
        <w:rPr>
          <w:b/>
          <w:lang w:eastAsia="zh-CN"/>
        </w:rPr>
        <w:t xml:space="preserve"> felirat beszúrás</w:t>
      </w:r>
      <w:r>
        <w:rPr>
          <w:lang w:eastAsia="zh-CN"/>
        </w:rPr>
        <w:t xml:space="preserve"> (</w:t>
      </w:r>
      <w:r w:rsidR="006A424E">
        <w:rPr>
          <w:lang w:eastAsia="zh-CN"/>
        </w:rPr>
        <w:t>felirat: Ábra). Ugyanígy érvényes a táblázatokra (felirat</w:t>
      </w:r>
      <w:r w:rsidR="006A424E">
        <w:rPr>
          <w:lang w:val="en-US" w:eastAsia="zh-CN"/>
        </w:rPr>
        <w:t>: T</w:t>
      </w:r>
      <w:r w:rsidR="006A424E">
        <w:rPr>
          <w:lang w:eastAsia="zh-CN"/>
        </w:rPr>
        <w:t xml:space="preserve">áblázat) </w:t>
      </w:r>
    </w:p>
    <w:p w:rsidR="00F57BD7" w:rsidRDefault="00F57BD7" w:rsidP="00A314AB">
      <w:pPr>
        <w:rPr>
          <w:lang w:eastAsia="zh-CN"/>
        </w:rPr>
      </w:pPr>
    </w:p>
    <w:p w:rsidR="00F57BD7" w:rsidRDefault="00FD26B9" w:rsidP="00A314AB">
      <w:pPr>
        <w:rPr>
          <w:lang w:eastAsia="zh-CN"/>
        </w:rPr>
      </w:pPr>
      <w:hyperlink w:anchor="_Irodalomjegyzék" w:history="1">
        <w:r w:rsidR="00F57BD7" w:rsidRPr="00F57BD7">
          <w:rPr>
            <w:rStyle w:val="Hiperhivatkozs"/>
            <w:lang w:eastAsia="zh-CN"/>
          </w:rPr>
          <w:t>Irodalomjegyzék</w:t>
        </w:r>
      </w:hyperlink>
      <w:r w:rsidR="00DA54A8">
        <w:rPr>
          <w:lang w:eastAsia="zh-CN"/>
        </w:rPr>
        <w:t xml:space="preserve"> a 6.</w:t>
      </w:r>
      <w:r w:rsidR="00F57BD7">
        <w:rPr>
          <w:lang w:eastAsia="zh-CN"/>
        </w:rPr>
        <w:t xml:space="preserve"> fejezetben van részletesen tárgyalva</w:t>
      </w:r>
    </w:p>
    <w:p w:rsidR="006A70DF" w:rsidRDefault="006A70DF" w:rsidP="00A314AB">
      <w:pPr>
        <w:rPr>
          <w:lang w:eastAsia="zh-CN"/>
        </w:rPr>
      </w:pPr>
    </w:p>
    <w:p w:rsidR="006A70DF" w:rsidRPr="0024771F" w:rsidRDefault="006A70DF" w:rsidP="00A314AB">
      <w:pPr>
        <w:rPr>
          <w:lang w:eastAsia="zh-CN"/>
        </w:rPr>
      </w:pPr>
      <w:r w:rsidRPr="0024771F">
        <w:rPr>
          <w:b/>
          <w:lang w:eastAsia="zh-CN"/>
        </w:rPr>
        <w:t>Egyenletek szerkesztése</w:t>
      </w:r>
      <w:r w:rsidRPr="0024771F">
        <w:rPr>
          <w:lang w:eastAsia="zh-CN"/>
        </w:rPr>
        <w:t>:</w:t>
      </w:r>
      <w:r w:rsidR="0089448A" w:rsidRPr="0024771F">
        <w:rPr>
          <w:lang w:eastAsia="zh-CN"/>
        </w:rPr>
        <w:t>Ha</w:t>
      </w:r>
      <w:r w:rsidR="005A2167" w:rsidRPr="0024771F">
        <w:rPr>
          <w:lang w:eastAsia="zh-CN"/>
        </w:rPr>
        <w:t xml:space="preserve"> egy új egyenletet szeretnénk a </w:t>
      </w:r>
      <w:r w:rsidR="0089448A" w:rsidRPr="0024771F">
        <w:rPr>
          <w:lang w:eastAsia="zh-CN"/>
        </w:rPr>
        <w:t>dolgozatban szerkeszteni, az alábbi mintát lemásoljuk abba a sorba</w:t>
      </w:r>
      <w:r w:rsidR="0024771F">
        <w:rPr>
          <w:lang w:eastAsia="zh-CN"/>
        </w:rPr>
        <w:t>,</w:t>
      </w:r>
      <w:r w:rsidR="0089448A" w:rsidRPr="0024771F">
        <w:rPr>
          <w:lang w:eastAsia="zh-CN"/>
        </w:rPr>
        <w:t xml:space="preserve"> ahova szeretnénk az egyenlete</w:t>
      </w:r>
      <w:r w:rsidR="00C148E6" w:rsidRPr="0024771F">
        <w:rPr>
          <w:lang w:eastAsia="zh-CN"/>
        </w:rPr>
        <w:t>t elhelyezni</w:t>
      </w:r>
      <w:r w:rsidR="0024771F">
        <w:rPr>
          <w:lang w:eastAsia="zh-CN"/>
        </w:rPr>
        <w:t>.Arra k</w:t>
      </w:r>
      <w:r w:rsidR="0089448A" w:rsidRPr="0024771F">
        <w:rPr>
          <w:lang w:eastAsia="zh-CN"/>
        </w:rPr>
        <w:t>ell vigyázni, hogy a teljes sort lemásoljuk (tartalmazza a tabulátorokat, a térközt, az automatikus számozást, illetve az egyenletet</w:t>
      </w:r>
      <w:r w:rsidR="0024771F">
        <w:rPr>
          <w:lang w:eastAsia="zh-CN"/>
        </w:rPr>
        <w:t>)</w:t>
      </w:r>
      <w:r w:rsidR="0089448A" w:rsidRPr="0024771F">
        <w:rPr>
          <w:lang w:eastAsia="zh-CN"/>
        </w:rPr>
        <w:t>. Az egyenlet helyett megszerkesztjük, vagy bemásoljuk az új egyenletet.</w:t>
      </w:r>
    </w:p>
    <w:p w:rsidR="0089448A" w:rsidRPr="005A2167" w:rsidRDefault="0089448A" w:rsidP="00A314AB">
      <w:pPr>
        <w:rPr>
          <w:lang w:eastAsia="zh-CN"/>
        </w:rPr>
      </w:pPr>
    </w:p>
    <w:p w:rsidR="006A70DF" w:rsidRDefault="006A70DF" w:rsidP="006A70DF">
      <w:pPr>
        <w:tabs>
          <w:tab w:val="left" w:pos="567"/>
          <w:tab w:val="left" w:pos="8505"/>
        </w:tabs>
        <w:spacing w:before="240" w:after="240"/>
        <w:rPr>
          <w:lang w:eastAsia="zh-CN"/>
        </w:rPr>
      </w:pPr>
      <w:r>
        <w:rPr>
          <w:rFonts w:eastAsiaTheme="minorEastAsia"/>
          <w:lang w:val="en-US" w:eastAsia="zh-CN"/>
        </w:rPr>
        <w:tab/>
      </w:r>
      <m:oMath>
        <m:r>
          <w:rPr>
            <w:rFonts w:ascii="Cambria Math" w:eastAsiaTheme="minorEastAsia" w:hAnsi="Cambria Math"/>
            <w:lang w:val="en-US"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lang w:val="en-US" w:eastAsia="zh-CN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zh-CN"/>
              </w:rPr>
              <m:t>x</m:t>
            </m:r>
          </m:e>
        </m:d>
        <m:r>
          <w:rPr>
            <w:rFonts w:ascii="Cambria Math" w:eastAsiaTheme="minorEastAsia" w:hAnsi="Cambria Math"/>
            <w:lang w:val="en-US"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lang w:val="en-US" w:eastAsia="zh-CN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0</m:t>
            </m:r>
          </m:sub>
        </m:sSub>
        <m:r>
          <w:rPr>
            <w:rFonts w:ascii="Cambria Math" w:eastAsiaTheme="minorEastAsia" w:hAnsi="Cambria Math"/>
            <w:lang w:val="en-US" w:eastAsia="zh-CN"/>
          </w:rPr>
          <m:t>+</m:t>
        </m:r>
        <m:nary>
          <m:naryPr>
            <m:chr m:val="∑"/>
            <m:grow m:val="on"/>
            <m:ctrlPr>
              <w:rPr>
                <w:rFonts w:ascii="Cambria Math" w:eastAsiaTheme="minorEastAsia" w:hAnsi="Cambria Math"/>
                <w:lang w:val="en-US"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zh-CN"/>
              </w:rPr>
              <m:t>n=1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 w:eastAsia="zh-CN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lang w:val="en-US"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 w:eastAsia="zh-CN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 w:eastAsia="zh-CN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 w:eastAsia="zh-CN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  <w:lang w:val="en-US" w:eastAsia="zh-C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 w:eastAsia="zh-CN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lang w:val="en-US"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 w:eastAsia="zh-CN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 w:eastAsia="zh-CN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 w:eastAsia="zh-CN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  <w:r>
        <w:rPr>
          <w:lang w:eastAsia="zh-CN"/>
        </w:rPr>
        <w:tab/>
        <w:t>(</w:t>
      </w:r>
      <w:r w:rsidR="00FD26B9">
        <w:rPr>
          <w:lang w:eastAsia="zh-CN"/>
        </w:rPr>
        <w:fldChar w:fldCharType="begin"/>
      </w:r>
      <w:r w:rsidR="005A2167">
        <w:rPr>
          <w:lang w:eastAsia="zh-CN"/>
        </w:rPr>
        <w:instrText xml:space="preserve"> AUTONUM  \s ) </w:instrText>
      </w:r>
      <w:r w:rsidR="00FD26B9">
        <w:rPr>
          <w:lang w:eastAsia="zh-CN"/>
        </w:rPr>
        <w:fldChar w:fldCharType="end"/>
      </w:r>
    </w:p>
    <w:p w:rsidR="005A2167" w:rsidRDefault="005A2167" w:rsidP="005A2167">
      <w:pPr>
        <w:tabs>
          <w:tab w:val="left" w:pos="567"/>
          <w:tab w:val="left" w:pos="8505"/>
        </w:tabs>
        <w:spacing w:before="240" w:after="240"/>
        <w:rPr>
          <w:lang w:eastAsia="zh-CN"/>
        </w:rPr>
      </w:pPr>
      <w:r>
        <w:rPr>
          <w:rFonts w:eastAsiaTheme="minorEastAsia"/>
          <w:lang w:val="en-US" w:eastAsia="zh-CN"/>
        </w:rPr>
        <w:tab/>
      </w:r>
      <m:oMath>
        <m:r>
          <w:rPr>
            <w:rFonts w:ascii="Cambria Math" w:eastAsiaTheme="minorEastAsia" w:hAnsi="Cambria Math"/>
            <w:lang w:val="en-US"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lang w:val="en-US" w:eastAsia="zh-CN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zh-CN"/>
              </w:rPr>
              <m:t>x</m:t>
            </m:r>
          </m:e>
        </m:d>
        <m:r>
          <w:rPr>
            <w:rFonts w:ascii="Cambria Math" w:eastAsiaTheme="minorEastAsia" w:hAnsi="Cambria Math"/>
            <w:lang w:val="en-US"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lang w:val="en-US" w:eastAsia="zh-CN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0</m:t>
            </m:r>
          </m:sub>
        </m:sSub>
        <m:r>
          <w:rPr>
            <w:rFonts w:ascii="Cambria Math" w:eastAsiaTheme="minorEastAsia" w:hAnsi="Cambria Math"/>
            <w:lang w:val="en-US" w:eastAsia="zh-CN"/>
          </w:rPr>
          <m:t>+</m:t>
        </m:r>
        <m:nary>
          <m:naryPr>
            <m:chr m:val="∑"/>
            <m:grow m:val="on"/>
            <m:ctrlPr>
              <w:rPr>
                <w:rFonts w:ascii="Cambria Math" w:eastAsiaTheme="minorEastAsia" w:hAnsi="Cambria Math"/>
                <w:lang w:val="en-US"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zh-CN"/>
              </w:rPr>
              <m:t>n=1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 w:eastAsia="zh-CN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lang w:val="en-US"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 w:eastAsia="zh-CN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 w:eastAsia="zh-CN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 w:eastAsia="zh-CN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  <w:lang w:val="en-US" w:eastAsia="zh-C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 w:eastAsia="zh-CN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lang w:val="en-US"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 w:eastAsia="zh-CN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 w:eastAsia="zh-CN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 w:eastAsia="zh-CN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  <w:r>
        <w:rPr>
          <w:lang w:eastAsia="zh-CN"/>
        </w:rPr>
        <w:tab/>
        <w:t>(</w:t>
      </w:r>
      <w:r w:rsidR="00FD26B9">
        <w:rPr>
          <w:lang w:eastAsia="zh-CN"/>
        </w:rPr>
        <w:fldChar w:fldCharType="begin"/>
      </w:r>
      <w:r>
        <w:rPr>
          <w:lang w:eastAsia="zh-CN"/>
        </w:rPr>
        <w:instrText xml:space="preserve"> AUTONUM  \s ) </w:instrText>
      </w:r>
      <w:r w:rsidR="00FD26B9">
        <w:rPr>
          <w:lang w:eastAsia="zh-CN"/>
        </w:rPr>
        <w:fldChar w:fldCharType="end"/>
      </w:r>
    </w:p>
    <w:p w:rsidR="00445861" w:rsidRPr="00445861" w:rsidRDefault="00171A79" w:rsidP="00A314AB">
      <w:pPr>
        <w:rPr>
          <w:lang w:eastAsia="zh-CN"/>
        </w:rPr>
      </w:pPr>
      <w:r>
        <w:rPr>
          <w:lang w:eastAsia="zh-CN"/>
        </w:rPr>
        <w:t xml:space="preserve">Az </w:t>
      </w:r>
      <w:r w:rsidR="00554E9E">
        <w:rPr>
          <w:lang w:eastAsia="zh-CN"/>
        </w:rPr>
        <w:t>a</w:t>
      </w:r>
      <w:r>
        <w:rPr>
          <w:lang w:eastAsia="zh-CN"/>
        </w:rPr>
        <w:t>lábbiakban látható a címek, alcímek szerkesztése. A sablon tartalmazza a disszertáció vázát, és ha helyesen vannak szerkesztve a címek, alcímek</w:t>
      </w:r>
      <w:r w:rsidR="0024771F">
        <w:rPr>
          <w:lang w:eastAsia="zh-CN"/>
        </w:rPr>
        <w:t>,</w:t>
      </w:r>
      <w:r>
        <w:rPr>
          <w:lang w:eastAsia="zh-CN"/>
        </w:rPr>
        <w:t xml:space="preserve"> a tartalomjegyzék </w:t>
      </w:r>
      <w:r w:rsidR="00F57BD7">
        <w:rPr>
          <w:lang w:eastAsia="zh-CN"/>
        </w:rPr>
        <w:t xml:space="preserve">(ábrajegyzék, táblázatok </w:t>
      </w:r>
      <w:r w:rsidR="00F57BD7">
        <w:rPr>
          <w:lang w:eastAsia="zh-CN"/>
        </w:rPr>
        <w:lastRenderedPageBreak/>
        <w:t xml:space="preserve">jegyzéke, irodalomjegyzék) </w:t>
      </w:r>
      <w:r>
        <w:rPr>
          <w:lang w:eastAsia="zh-CN"/>
        </w:rPr>
        <w:t xml:space="preserve">egyszerűen elkészíthető. A szerkesztés során a Cím (alcím) helyére be kell írni a megfelelő címet (alcímet). Vigyázat a </w:t>
      </w:r>
      <w:r w:rsidR="009615D0">
        <w:rPr>
          <w:lang w:eastAsia="zh-CN"/>
        </w:rPr>
        <w:t>sor végéről</w:t>
      </w:r>
      <w:r>
        <w:rPr>
          <w:lang w:eastAsia="zh-CN"/>
        </w:rPr>
        <w:t xml:space="preserve"> ne töröljük az újsort.</w:t>
      </w:r>
    </w:p>
    <w:p w:rsidR="009026E6" w:rsidRPr="00E37E0E" w:rsidRDefault="009026E6" w:rsidP="001E4FE6">
      <w:pPr>
        <w:pStyle w:val="Cmsor2"/>
      </w:pPr>
      <w:bookmarkStart w:id="52" w:name="_Toc409524434"/>
      <w:bookmarkStart w:id="53" w:name="_Toc409532846"/>
      <w:r w:rsidRPr="00E37E0E">
        <w:t>Alcím 1</w:t>
      </w:r>
      <w:bookmarkEnd w:id="52"/>
      <w:bookmarkEnd w:id="53"/>
    </w:p>
    <w:p w:rsidR="009026E6" w:rsidRPr="00E37E0E" w:rsidRDefault="00A77BD3" w:rsidP="00926EF5">
      <w:pPr>
        <w:pStyle w:val="Cmsor3"/>
        <w:rPr>
          <w:rStyle w:val="Cmsor3Char"/>
        </w:rPr>
      </w:pPr>
      <w:bookmarkStart w:id="54" w:name="_Toc409524435"/>
      <w:bookmarkStart w:id="55" w:name="_Toc409532847"/>
      <w:r w:rsidRPr="00E37E0E">
        <w:t>Alcím</w:t>
      </w:r>
      <w:bookmarkEnd w:id="54"/>
      <w:bookmarkEnd w:id="55"/>
    </w:p>
    <w:p w:rsidR="009026E6" w:rsidRPr="00E37E0E" w:rsidRDefault="009026E6" w:rsidP="009026E6">
      <w:pPr>
        <w:pStyle w:val="Cmsor2"/>
      </w:pPr>
      <w:bookmarkStart w:id="56" w:name="_Toc409524436"/>
      <w:bookmarkStart w:id="57" w:name="_Toc409532848"/>
      <w:r w:rsidRPr="00E37E0E">
        <w:t>Alcím 2</w:t>
      </w:r>
      <w:bookmarkEnd w:id="56"/>
      <w:bookmarkEnd w:id="57"/>
    </w:p>
    <w:p w:rsidR="009026E6" w:rsidRPr="00E37E0E" w:rsidRDefault="009026E6" w:rsidP="009026E6">
      <w:pPr>
        <w:pStyle w:val="Cmsor2"/>
      </w:pPr>
      <w:bookmarkStart w:id="58" w:name="_Toc409524437"/>
      <w:bookmarkStart w:id="59" w:name="_Toc409532849"/>
      <w:r w:rsidRPr="00E37E0E">
        <w:t>Alcím 3</w:t>
      </w:r>
      <w:bookmarkEnd w:id="58"/>
      <w:bookmarkEnd w:id="59"/>
    </w:p>
    <w:p w:rsidR="009026E6" w:rsidRPr="00E37E0E" w:rsidRDefault="009026E6" w:rsidP="009026E6"/>
    <w:p w:rsidR="008C15D7" w:rsidRPr="00E37E0E" w:rsidRDefault="008C15D7" w:rsidP="0089448A">
      <w:pPr>
        <w:pStyle w:val="Szvegtrzs"/>
        <w:numPr>
          <w:ilvl w:val="0"/>
          <w:numId w:val="2"/>
        </w:numPr>
        <w:tabs>
          <w:tab w:val="left" w:pos="424"/>
          <w:tab w:val="left" w:pos="707"/>
        </w:tabs>
        <w:autoSpaceDE/>
        <w:spacing w:after="120"/>
        <w:ind w:left="425"/>
        <w:rPr>
          <w:rFonts w:cs="DejaVu Sans Condensed"/>
          <w:lang w:val="hu-HU"/>
        </w:rPr>
      </w:pPr>
      <w:r w:rsidRPr="00E37E0E">
        <w:rPr>
          <w:rFonts w:cs="DejaVu Sans Condensed"/>
          <w:lang w:val="hu-HU"/>
        </w:rPr>
        <w:t>Kontextus</w:t>
      </w:r>
    </w:p>
    <w:p w:rsidR="008C15D7" w:rsidRPr="00E37E0E" w:rsidRDefault="008C15D7" w:rsidP="0089448A">
      <w:pPr>
        <w:pStyle w:val="Szvegtrzs"/>
        <w:numPr>
          <w:ilvl w:val="0"/>
          <w:numId w:val="2"/>
        </w:numPr>
        <w:tabs>
          <w:tab w:val="left" w:pos="424"/>
          <w:tab w:val="left" w:pos="707"/>
        </w:tabs>
        <w:autoSpaceDE/>
        <w:spacing w:after="120"/>
        <w:ind w:left="425"/>
        <w:rPr>
          <w:lang w:val="hu-HU"/>
        </w:rPr>
      </w:pPr>
      <w:r w:rsidRPr="00E37E0E">
        <w:rPr>
          <w:rFonts w:cs="DejaVu Sans Condensed"/>
          <w:lang w:val="hu-HU"/>
        </w:rPr>
        <w:t>A</w:t>
      </w:r>
      <w:r w:rsidRPr="00E37E0E">
        <w:rPr>
          <w:lang w:val="hu-HU"/>
        </w:rPr>
        <w:t xml:space="preserve"> téma pontos tartományának behatárolása</w:t>
      </w:r>
    </w:p>
    <w:p w:rsidR="008C15D7" w:rsidRPr="00E37E0E" w:rsidRDefault="008C15D7" w:rsidP="0089448A">
      <w:pPr>
        <w:pStyle w:val="Szvegtrzs"/>
        <w:numPr>
          <w:ilvl w:val="0"/>
          <w:numId w:val="2"/>
        </w:numPr>
        <w:tabs>
          <w:tab w:val="left" w:pos="424"/>
          <w:tab w:val="left" w:pos="707"/>
        </w:tabs>
        <w:autoSpaceDE/>
        <w:spacing w:after="120"/>
        <w:ind w:left="425"/>
        <w:rPr>
          <w:lang w:val="hu-HU"/>
        </w:rPr>
      </w:pPr>
      <w:r w:rsidRPr="00E37E0E">
        <w:rPr>
          <w:rFonts w:cs="DejaVu Sans Condensed"/>
          <w:lang w:val="hu-HU"/>
        </w:rPr>
        <w:t>A</w:t>
      </w:r>
      <w:r w:rsidRPr="00E37E0E">
        <w:rPr>
          <w:lang w:val="hu-HU"/>
        </w:rPr>
        <w:t xml:space="preserve"> tulajdonképpeni téma (egy tervezési/kutatási témaként pontosan megfogalmazva, egyértelmű célokkal – </w:t>
      </w:r>
      <w:r w:rsidRPr="00E37E0E">
        <w:rPr>
          <w:rFonts w:cs="DejaVu Sans Condensed"/>
          <w:color w:val="FF0000"/>
          <w:lang w:val="hu-HU"/>
        </w:rPr>
        <w:t>1-2</w:t>
      </w:r>
      <w:r w:rsidRPr="00E37E0E">
        <w:rPr>
          <w:lang w:val="hu-HU"/>
        </w:rPr>
        <w:t xml:space="preserve"> oldal és az esetleges magyarázó ábraanyag).</w:t>
      </w:r>
      <w:r w:rsidRPr="00E37E0E">
        <w:rPr>
          <w:lang w:val="hu-HU"/>
        </w:rPr>
        <w:br/>
      </w:r>
    </w:p>
    <w:p w:rsidR="008C15D7" w:rsidRPr="00E37E0E" w:rsidRDefault="008C15D7" w:rsidP="008C15D7">
      <w:pPr>
        <w:pStyle w:val="Cmsor1"/>
        <w:rPr>
          <w:lang w:val="hu-HU"/>
        </w:rPr>
      </w:pPr>
      <w:bookmarkStart w:id="60" w:name="__RefHeading__5_1934947843"/>
      <w:bookmarkStart w:id="61" w:name="_Toc409524438"/>
      <w:bookmarkStart w:id="62" w:name="_Toc409532850"/>
      <w:bookmarkEnd w:id="60"/>
      <w:r w:rsidRPr="00E37E0E">
        <w:rPr>
          <w:lang w:val="hu-HU"/>
        </w:rPr>
        <w:t>Bibliográfiai tanulmány (a téma pontos körülhatárolása érdekében végzett dokumentálódás)</w:t>
      </w:r>
      <w:bookmarkEnd w:id="61"/>
      <w:bookmarkEnd w:id="62"/>
    </w:p>
    <w:p w:rsidR="009026E6" w:rsidRPr="00E37E0E" w:rsidRDefault="009026E6" w:rsidP="009026E6">
      <w:pPr>
        <w:pStyle w:val="Cmsor2"/>
      </w:pPr>
      <w:bookmarkStart w:id="63" w:name="_Toc409524439"/>
      <w:bookmarkStart w:id="64" w:name="_Toc409532851"/>
      <w:r w:rsidRPr="00E37E0E">
        <w:t>Alcím 1</w:t>
      </w:r>
      <w:bookmarkEnd w:id="63"/>
      <w:bookmarkEnd w:id="64"/>
    </w:p>
    <w:p w:rsidR="009026E6" w:rsidRPr="00E37E0E" w:rsidRDefault="00A77BD3" w:rsidP="009026E6">
      <w:pPr>
        <w:pStyle w:val="Cmsor3"/>
      </w:pPr>
      <w:bookmarkStart w:id="65" w:name="_Toc409524440"/>
      <w:bookmarkStart w:id="66" w:name="_Toc409532852"/>
      <w:r w:rsidRPr="00E37E0E">
        <w:t>Alcím</w:t>
      </w:r>
      <w:bookmarkEnd w:id="65"/>
      <w:bookmarkEnd w:id="66"/>
    </w:p>
    <w:p w:rsidR="009026E6" w:rsidRPr="00E37E0E" w:rsidRDefault="00A77BD3" w:rsidP="009026E6">
      <w:pPr>
        <w:pStyle w:val="Cmsor3"/>
      </w:pPr>
      <w:bookmarkStart w:id="67" w:name="_Toc409524441"/>
      <w:bookmarkStart w:id="68" w:name="_Toc409532853"/>
      <w:r w:rsidRPr="00E37E0E">
        <w:t>Alcím</w:t>
      </w:r>
      <w:bookmarkEnd w:id="67"/>
      <w:bookmarkEnd w:id="68"/>
    </w:p>
    <w:p w:rsidR="009026E6" w:rsidRPr="00E37E0E" w:rsidRDefault="009026E6" w:rsidP="009026E6">
      <w:pPr>
        <w:pStyle w:val="Cmsor2"/>
      </w:pPr>
      <w:bookmarkStart w:id="69" w:name="_Toc409524442"/>
      <w:bookmarkStart w:id="70" w:name="_Toc409532854"/>
      <w:r w:rsidRPr="00E37E0E">
        <w:t>Alcím 2</w:t>
      </w:r>
      <w:bookmarkEnd w:id="69"/>
      <w:bookmarkEnd w:id="70"/>
    </w:p>
    <w:p w:rsidR="009026E6" w:rsidRPr="00E37E0E" w:rsidRDefault="009026E6" w:rsidP="009026E6">
      <w:pPr>
        <w:pStyle w:val="Cmsor2"/>
      </w:pPr>
      <w:bookmarkStart w:id="71" w:name="_Toc409524443"/>
      <w:bookmarkStart w:id="72" w:name="_Toc409532855"/>
      <w:r w:rsidRPr="00E37E0E">
        <w:t>Alcím 3</w:t>
      </w:r>
      <w:bookmarkEnd w:id="71"/>
      <w:bookmarkEnd w:id="72"/>
    </w:p>
    <w:p w:rsidR="009026E6" w:rsidRPr="00E37E0E" w:rsidRDefault="00A77BD3" w:rsidP="009026E6">
      <w:pPr>
        <w:pStyle w:val="Cmsor3"/>
      </w:pPr>
      <w:bookmarkStart w:id="73" w:name="_Toc409524444"/>
      <w:bookmarkStart w:id="74" w:name="_Toc409532856"/>
      <w:r w:rsidRPr="00E37E0E">
        <w:t>Alcím</w:t>
      </w:r>
      <w:bookmarkEnd w:id="73"/>
      <w:bookmarkEnd w:id="74"/>
    </w:p>
    <w:p w:rsidR="009026E6" w:rsidRPr="00E37E0E" w:rsidRDefault="00A77BD3" w:rsidP="009026E6">
      <w:pPr>
        <w:pStyle w:val="Cmsor3"/>
      </w:pPr>
      <w:bookmarkStart w:id="75" w:name="_Toc409524445"/>
      <w:bookmarkStart w:id="76" w:name="_Toc409532857"/>
      <w:r w:rsidRPr="00E37E0E">
        <w:t>Alcím</w:t>
      </w:r>
      <w:bookmarkEnd w:id="75"/>
      <w:bookmarkEnd w:id="76"/>
    </w:p>
    <w:p w:rsidR="009026E6" w:rsidRPr="00E37E0E" w:rsidRDefault="00A77BD3" w:rsidP="009026E6">
      <w:pPr>
        <w:pStyle w:val="Cmsor3"/>
      </w:pPr>
      <w:bookmarkStart w:id="77" w:name="_Toc409524446"/>
      <w:bookmarkStart w:id="78" w:name="_Toc409532858"/>
      <w:r w:rsidRPr="00E37E0E">
        <w:t>Alcím</w:t>
      </w:r>
      <w:bookmarkEnd w:id="77"/>
      <w:bookmarkEnd w:id="78"/>
    </w:p>
    <w:p w:rsidR="008C15D7" w:rsidRPr="00E37E0E" w:rsidRDefault="008C15D7" w:rsidP="008C15D7">
      <w:pPr>
        <w:pStyle w:val="Cmsor1"/>
        <w:rPr>
          <w:lang w:val="hu-HU"/>
        </w:rPr>
      </w:pPr>
      <w:bookmarkStart w:id="79" w:name="__RefHeading__7_1934947843"/>
      <w:bookmarkStart w:id="80" w:name="_Toc409524447"/>
      <w:bookmarkStart w:id="81" w:name="_Toc409532859"/>
      <w:bookmarkEnd w:id="79"/>
      <w:r w:rsidRPr="00E37E0E">
        <w:rPr>
          <w:lang w:val="hu-HU"/>
        </w:rPr>
        <w:t>Elméleti megalapozás</w:t>
      </w:r>
      <w:bookmarkEnd w:id="80"/>
      <w:bookmarkEnd w:id="81"/>
    </w:p>
    <w:p w:rsidR="009026E6" w:rsidRPr="00E37E0E" w:rsidRDefault="009026E6" w:rsidP="009026E6">
      <w:pPr>
        <w:pStyle w:val="Cmsor2"/>
      </w:pPr>
      <w:bookmarkStart w:id="82" w:name="_Toc409524448"/>
      <w:bookmarkStart w:id="83" w:name="_Toc409532860"/>
      <w:r w:rsidRPr="00E37E0E">
        <w:t>Alcím 1</w:t>
      </w:r>
      <w:bookmarkEnd w:id="82"/>
      <w:bookmarkEnd w:id="83"/>
    </w:p>
    <w:p w:rsidR="009026E6" w:rsidRPr="00E37E0E" w:rsidRDefault="00A77BD3" w:rsidP="009026E6">
      <w:pPr>
        <w:pStyle w:val="Cmsor3"/>
      </w:pPr>
      <w:bookmarkStart w:id="84" w:name="_Toc409524449"/>
      <w:bookmarkStart w:id="85" w:name="_Toc409532861"/>
      <w:r w:rsidRPr="00E37E0E">
        <w:t>Alcím</w:t>
      </w:r>
      <w:bookmarkEnd w:id="84"/>
      <w:bookmarkEnd w:id="85"/>
    </w:p>
    <w:p w:rsidR="009026E6" w:rsidRPr="00E37E0E" w:rsidRDefault="00A77BD3" w:rsidP="009026E6">
      <w:pPr>
        <w:pStyle w:val="Cmsor3"/>
      </w:pPr>
      <w:bookmarkStart w:id="86" w:name="_Toc409524450"/>
      <w:bookmarkStart w:id="87" w:name="_Toc409532862"/>
      <w:r w:rsidRPr="00E37E0E">
        <w:t>Alcím</w:t>
      </w:r>
      <w:bookmarkEnd w:id="86"/>
      <w:bookmarkEnd w:id="87"/>
    </w:p>
    <w:p w:rsidR="009026E6" w:rsidRPr="00E37E0E" w:rsidRDefault="009026E6" w:rsidP="009026E6">
      <w:pPr>
        <w:pStyle w:val="Cmsor2"/>
      </w:pPr>
      <w:bookmarkStart w:id="88" w:name="_Toc409524451"/>
      <w:bookmarkStart w:id="89" w:name="_Toc409532863"/>
      <w:r w:rsidRPr="00E37E0E">
        <w:t>Alcím 2</w:t>
      </w:r>
      <w:bookmarkEnd w:id="88"/>
      <w:bookmarkEnd w:id="89"/>
    </w:p>
    <w:p w:rsidR="009026E6" w:rsidRPr="00E37E0E" w:rsidRDefault="009026E6" w:rsidP="009026E6">
      <w:pPr>
        <w:pStyle w:val="Cmsor2"/>
      </w:pPr>
      <w:bookmarkStart w:id="90" w:name="_Toc409524452"/>
      <w:bookmarkStart w:id="91" w:name="_Toc409532864"/>
      <w:r w:rsidRPr="00E37E0E">
        <w:t>Alcím 3</w:t>
      </w:r>
      <w:bookmarkEnd w:id="90"/>
      <w:bookmarkEnd w:id="91"/>
    </w:p>
    <w:p w:rsidR="009026E6" w:rsidRDefault="00A77BD3" w:rsidP="009026E6">
      <w:pPr>
        <w:pStyle w:val="Cmsor3"/>
      </w:pPr>
      <w:bookmarkStart w:id="92" w:name="_Toc409524453"/>
      <w:bookmarkStart w:id="93" w:name="_Toc409532865"/>
      <w:r w:rsidRPr="00E37E0E">
        <w:t>Alcím</w:t>
      </w:r>
      <w:bookmarkEnd w:id="92"/>
      <w:bookmarkEnd w:id="93"/>
    </w:p>
    <w:p w:rsidR="005A2167" w:rsidRDefault="005A2167" w:rsidP="005A2167">
      <w:pPr>
        <w:tabs>
          <w:tab w:val="left" w:pos="567"/>
          <w:tab w:val="left" w:pos="8505"/>
        </w:tabs>
        <w:spacing w:before="240" w:after="240"/>
        <w:rPr>
          <w:lang w:eastAsia="zh-CN"/>
        </w:rPr>
      </w:pPr>
      <w:r>
        <w:rPr>
          <w:rFonts w:eastAsiaTheme="minorEastAsia"/>
          <w:lang w:val="en-US" w:eastAsia="zh-CN"/>
        </w:rPr>
        <w:tab/>
      </w:r>
      <m:oMath>
        <m:r>
          <w:rPr>
            <w:rFonts w:ascii="Cambria Math" w:eastAsiaTheme="minorEastAsia" w:hAnsi="Cambria Math"/>
            <w:lang w:val="en-US"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lang w:val="en-US" w:eastAsia="zh-CN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zh-CN"/>
              </w:rPr>
              <m:t>x</m:t>
            </m:r>
          </m:e>
        </m:d>
        <m:r>
          <w:rPr>
            <w:rFonts w:ascii="Cambria Math" w:eastAsiaTheme="minorEastAsia" w:hAnsi="Cambria Math"/>
            <w:lang w:val="en-US"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lang w:val="en-US" w:eastAsia="zh-CN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 w:eastAsia="zh-CN"/>
              </w:rPr>
              <m:t>0</m:t>
            </m:r>
          </m:sub>
        </m:sSub>
        <m:r>
          <w:rPr>
            <w:rFonts w:ascii="Cambria Math" w:eastAsiaTheme="minorEastAsia" w:hAnsi="Cambria Math"/>
            <w:lang w:val="en-US" w:eastAsia="zh-CN"/>
          </w:rPr>
          <m:t>+</m:t>
        </m:r>
        <m:nary>
          <m:naryPr>
            <m:chr m:val="∑"/>
            <m:grow m:val="on"/>
            <m:ctrlPr>
              <w:rPr>
                <w:rFonts w:ascii="Cambria Math" w:eastAsiaTheme="minorEastAsia" w:hAnsi="Cambria Math"/>
                <w:lang w:val="en-US"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zh-CN"/>
              </w:rPr>
              <m:t>n=1</m:t>
            </m:r>
          </m:sub>
          <m:sup>
            <m:r>
              <w:rPr>
                <w:rFonts w:ascii="Cambria Math" w:eastAsiaTheme="minorEastAsia" w:hAnsi="Cambria Math"/>
                <w:lang w:val="en-US" w:eastAsia="zh-CN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 w:eastAsia="zh-CN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lang w:val="en-US"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 w:eastAsia="zh-CN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 w:eastAsia="zh-CN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 w:eastAsia="zh-CN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  <w:lang w:val="en-US" w:eastAsia="zh-C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 w:eastAsia="zh-CN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lang w:val="en-US"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 w:eastAsia="zh-CN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 w:eastAsia="zh-CN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 w:eastAsia="zh-CN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  <w:r>
        <w:rPr>
          <w:lang w:eastAsia="zh-CN"/>
        </w:rPr>
        <w:tab/>
        <w:t>(</w:t>
      </w:r>
      <w:r w:rsidR="00FD26B9">
        <w:rPr>
          <w:lang w:eastAsia="zh-CN"/>
        </w:rPr>
        <w:fldChar w:fldCharType="begin"/>
      </w:r>
      <w:r>
        <w:rPr>
          <w:lang w:eastAsia="zh-CN"/>
        </w:rPr>
        <w:instrText xml:space="preserve"> AUTONUM  \s ) </w:instrText>
      </w:r>
      <w:r w:rsidR="00FD26B9">
        <w:rPr>
          <w:lang w:eastAsia="zh-CN"/>
        </w:rPr>
        <w:fldChar w:fldCharType="end"/>
      </w:r>
    </w:p>
    <w:p w:rsidR="005A2167" w:rsidRPr="005A2167" w:rsidRDefault="005A2167" w:rsidP="005A2167"/>
    <w:p w:rsidR="009026E6" w:rsidRPr="00E37E0E" w:rsidRDefault="00A77BD3" w:rsidP="009026E6">
      <w:pPr>
        <w:pStyle w:val="Cmsor3"/>
      </w:pPr>
      <w:bookmarkStart w:id="94" w:name="_Toc409524454"/>
      <w:bookmarkStart w:id="95" w:name="_Toc409532866"/>
      <w:r w:rsidRPr="00E37E0E">
        <w:lastRenderedPageBreak/>
        <w:t>Alcím</w:t>
      </w:r>
      <w:bookmarkEnd w:id="94"/>
      <w:bookmarkEnd w:id="95"/>
    </w:p>
    <w:p w:rsidR="009026E6" w:rsidRPr="00E37E0E" w:rsidRDefault="00A77BD3" w:rsidP="006A70DF">
      <w:pPr>
        <w:pStyle w:val="Cmsor3"/>
        <w:rPr>
          <w:lang w:eastAsia="zh-CN"/>
        </w:rPr>
      </w:pPr>
      <w:bookmarkStart w:id="96" w:name="_Toc409524455"/>
      <w:bookmarkStart w:id="97" w:name="_Toc409532867"/>
      <w:r w:rsidRPr="00E37E0E">
        <w:t>Alcím</w:t>
      </w:r>
      <w:bookmarkEnd w:id="96"/>
      <w:bookmarkEnd w:id="97"/>
    </w:p>
    <w:p w:rsidR="008C15D7" w:rsidRPr="00E37E0E" w:rsidRDefault="00171A79" w:rsidP="008C15D7">
      <w:pPr>
        <w:pStyle w:val="Cmsor1"/>
        <w:rPr>
          <w:lang w:val="hu-HU"/>
        </w:rPr>
      </w:pPr>
      <w:bookmarkStart w:id="98" w:name="__RefHeading__9_1934947843"/>
      <w:bookmarkStart w:id="99" w:name="_Toc409524456"/>
      <w:bookmarkStart w:id="100" w:name="_Toc409532868"/>
      <w:bookmarkEnd w:id="98"/>
      <w:r>
        <w:rPr>
          <w:lang w:val="hu-HU"/>
        </w:rPr>
        <w:t xml:space="preserve">A rendszer </w:t>
      </w:r>
      <w:r w:rsidR="006F6D76">
        <w:rPr>
          <w:lang w:val="hu-HU"/>
        </w:rPr>
        <w:t>megvalósítása</w:t>
      </w:r>
      <w:bookmarkEnd w:id="99"/>
      <w:bookmarkEnd w:id="100"/>
    </w:p>
    <w:p w:rsidR="008C15D7" w:rsidRPr="00E37E0E" w:rsidRDefault="008C15D7" w:rsidP="008C15D7">
      <w:pPr>
        <w:spacing w:line="360" w:lineRule="auto"/>
      </w:pPr>
      <w:r w:rsidRPr="00E37E0E">
        <w:t>Itt be kell mutatni a rendszer specifikációját, valamint blokkséma szinten az architektúráját.</w:t>
      </w:r>
    </w:p>
    <w:p w:rsidR="009026E6" w:rsidRDefault="00171A79" w:rsidP="00171A79">
      <w:pPr>
        <w:pStyle w:val="Cmsor2"/>
      </w:pPr>
      <w:bookmarkStart w:id="101" w:name="_Toc409532869"/>
      <w:r w:rsidRPr="00171A79">
        <w:t>A rendszer specifikációi és architektúrája (szoftverek és hardverek esetében)</w:t>
      </w:r>
      <w:bookmarkEnd w:id="101"/>
    </w:p>
    <w:p w:rsidR="00171A79" w:rsidRPr="00171A79" w:rsidRDefault="00171A79" w:rsidP="00171A79">
      <w:r w:rsidRPr="00E37E0E">
        <w:t>Itt be kell mutatni a rendszer specifikációját, valamint blokkséma szinten az architektúráját</w:t>
      </w:r>
    </w:p>
    <w:p w:rsidR="009026E6" w:rsidRPr="00E37E0E" w:rsidRDefault="00A77BD3" w:rsidP="009026E6">
      <w:pPr>
        <w:pStyle w:val="Cmsor3"/>
      </w:pPr>
      <w:bookmarkStart w:id="102" w:name="_Toc409524458"/>
      <w:bookmarkStart w:id="103" w:name="_Toc409532870"/>
      <w:r w:rsidRPr="00E37E0E">
        <w:t>Alcím</w:t>
      </w:r>
      <w:bookmarkEnd w:id="102"/>
      <w:bookmarkEnd w:id="103"/>
    </w:p>
    <w:p w:rsidR="009026E6" w:rsidRPr="00E37E0E" w:rsidRDefault="00A77BD3" w:rsidP="00926EF5">
      <w:pPr>
        <w:pStyle w:val="Cmsor3"/>
      </w:pPr>
      <w:bookmarkStart w:id="104" w:name="_Toc409524459"/>
      <w:bookmarkStart w:id="105" w:name="_Toc409532871"/>
      <w:r w:rsidRPr="00926EF5">
        <w:t>Alcím</w:t>
      </w:r>
      <w:bookmarkEnd w:id="104"/>
      <w:bookmarkEnd w:id="105"/>
    </w:p>
    <w:p w:rsidR="00171A79" w:rsidRDefault="00171A79" w:rsidP="00171A79">
      <w:pPr>
        <w:pStyle w:val="Cmsor2"/>
      </w:pPr>
      <w:bookmarkStart w:id="106" w:name="_Toc409532872"/>
      <w:r w:rsidRPr="00171A79">
        <w:t>A részletes tervezés</w:t>
      </w:r>
      <w:bookmarkEnd w:id="106"/>
    </w:p>
    <w:p w:rsidR="00171A79" w:rsidRPr="00E37E0E" w:rsidRDefault="00171A79" w:rsidP="00171A79">
      <w:r w:rsidRPr="00E37E0E">
        <w:t>Itt be kell mutatni a részletes tervezést a használt modellezési és tervezési módszer segítségével. Részletesen ki kell térni a fontosabb rendszerkomponensek bemutatására (például felhasználói felület, adatbázisok, más rendszerekkel való kommunikáció, megvalósított programok vagy függvények).</w:t>
      </w:r>
    </w:p>
    <w:p w:rsidR="00171A79" w:rsidRPr="00171A79" w:rsidRDefault="00171A79" w:rsidP="00171A79"/>
    <w:p w:rsidR="00171A79" w:rsidRPr="00171A79" w:rsidRDefault="00171A79" w:rsidP="00171A79">
      <w:pPr>
        <w:pStyle w:val="Cmsor2"/>
      </w:pPr>
      <w:bookmarkStart w:id="107" w:name="_Toc409532873"/>
      <w:r w:rsidRPr="00171A79">
        <w:t>A rendszer felhasználása (szoftverek és hardverek esetében)</w:t>
      </w:r>
      <w:bookmarkEnd w:id="107"/>
    </w:p>
    <w:p w:rsidR="009026E6" w:rsidRDefault="00171A79" w:rsidP="00171A79">
      <w:pPr>
        <w:pStyle w:val="Cmsor2"/>
      </w:pPr>
      <w:bookmarkStart w:id="108" w:name="_Toc409532874"/>
      <w:r w:rsidRPr="00171A79">
        <w:t>Üzembehelyezés és kísérleti eredmények (szoftverek és hardverek esetében)</w:t>
      </w:r>
      <w:bookmarkEnd w:id="108"/>
    </w:p>
    <w:p w:rsidR="00B7040F" w:rsidRPr="00B7040F" w:rsidRDefault="00B7040F" w:rsidP="00926EF5">
      <w:pPr>
        <w:pStyle w:val="Cmsor3"/>
      </w:pPr>
      <w:bookmarkStart w:id="109" w:name="_Toc409532875"/>
      <w:r w:rsidRPr="00926EF5">
        <w:t>Felhasznált</w:t>
      </w:r>
      <w:r w:rsidRPr="00B7040F">
        <w:t xml:space="preserve"> technológia/ák</w:t>
      </w:r>
      <w:bookmarkEnd w:id="109"/>
    </w:p>
    <w:p w:rsidR="00B7040F" w:rsidRPr="00B7040F" w:rsidRDefault="00B7040F" w:rsidP="00926EF5">
      <w:pPr>
        <w:pStyle w:val="Cmsor3"/>
      </w:pPr>
      <w:bookmarkStart w:id="110" w:name="_Toc409532876"/>
      <w:r w:rsidRPr="00926EF5">
        <w:t>Felmerült</w:t>
      </w:r>
      <w:r w:rsidRPr="00B7040F">
        <w:t xml:space="preserve"> problémák és megoldásaik</w:t>
      </w:r>
      <w:bookmarkEnd w:id="110"/>
    </w:p>
    <w:p w:rsidR="00B7040F" w:rsidRPr="00B7040F" w:rsidRDefault="00B7040F" w:rsidP="00926EF5">
      <w:pPr>
        <w:pStyle w:val="Cmsor3"/>
      </w:pPr>
      <w:bookmarkStart w:id="111" w:name="_Toc409532877"/>
      <w:r w:rsidRPr="00B7040F">
        <w:t>Kísérleti eredmények</w:t>
      </w:r>
      <w:bookmarkEnd w:id="111"/>
    </w:p>
    <w:p w:rsidR="009026E6" w:rsidRPr="00E37E0E" w:rsidRDefault="009026E6" w:rsidP="009026E6">
      <w:pPr>
        <w:pStyle w:val="Cmsor2"/>
      </w:pPr>
      <w:bookmarkStart w:id="112" w:name="_Toc409524461"/>
      <w:bookmarkStart w:id="113" w:name="_Toc409532878"/>
      <w:r w:rsidRPr="00E37E0E">
        <w:t xml:space="preserve">Alcím </w:t>
      </w:r>
      <w:bookmarkEnd w:id="112"/>
      <w:r w:rsidR="00B7040F">
        <w:t>következő</w:t>
      </w:r>
      <w:bookmarkEnd w:id="113"/>
    </w:p>
    <w:p w:rsidR="009026E6" w:rsidRPr="00E37E0E" w:rsidRDefault="00A77BD3" w:rsidP="009026E6">
      <w:pPr>
        <w:pStyle w:val="Cmsor3"/>
      </w:pPr>
      <w:bookmarkStart w:id="114" w:name="_Toc409524462"/>
      <w:bookmarkStart w:id="115" w:name="_Toc409532879"/>
      <w:r w:rsidRPr="00E37E0E">
        <w:t>Alcím</w:t>
      </w:r>
      <w:bookmarkEnd w:id="114"/>
      <w:bookmarkEnd w:id="115"/>
    </w:p>
    <w:p w:rsidR="009026E6" w:rsidRPr="00E37E0E" w:rsidRDefault="00A77BD3" w:rsidP="009026E6">
      <w:pPr>
        <w:pStyle w:val="Cmsor3"/>
      </w:pPr>
      <w:bookmarkStart w:id="116" w:name="_Toc409524463"/>
      <w:bookmarkStart w:id="117" w:name="_Toc409532880"/>
      <w:r w:rsidRPr="00E37E0E">
        <w:t>Alcím</w:t>
      </w:r>
      <w:bookmarkEnd w:id="116"/>
      <w:bookmarkEnd w:id="117"/>
    </w:p>
    <w:p w:rsidR="009026E6" w:rsidRPr="00E37E0E" w:rsidRDefault="00A77BD3" w:rsidP="009026E6">
      <w:pPr>
        <w:pStyle w:val="Cmsor3"/>
      </w:pPr>
      <w:bookmarkStart w:id="118" w:name="_Toc409524464"/>
      <w:bookmarkStart w:id="119" w:name="_Toc409532881"/>
      <w:r w:rsidRPr="00E37E0E">
        <w:t>Alcím</w:t>
      </w:r>
      <w:bookmarkEnd w:id="118"/>
      <w:bookmarkEnd w:id="119"/>
    </w:p>
    <w:p w:rsidR="008C15D7" w:rsidRPr="00E37E0E" w:rsidRDefault="008C15D7" w:rsidP="008C15D7">
      <w:pPr>
        <w:pStyle w:val="Cmsor1"/>
        <w:rPr>
          <w:lang w:val="hu-HU"/>
        </w:rPr>
      </w:pPr>
      <w:bookmarkStart w:id="120" w:name="__RefHeading__11_1934947843"/>
      <w:bookmarkStart w:id="121" w:name="__RefHeading__13_1934947843"/>
      <w:bookmarkStart w:id="122" w:name="__RefHeading__15_1934947843"/>
      <w:bookmarkStart w:id="123" w:name="__RefHeading__17_1934947843"/>
      <w:bookmarkStart w:id="124" w:name="_Toc409524487"/>
      <w:bookmarkStart w:id="125" w:name="_Toc409532882"/>
      <w:bookmarkEnd w:id="120"/>
      <w:bookmarkEnd w:id="121"/>
      <w:bookmarkEnd w:id="122"/>
      <w:bookmarkEnd w:id="123"/>
      <w:r w:rsidRPr="00E37E0E">
        <w:rPr>
          <w:lang w:val="hu-HU"/>
        </w:rPr>
        <w:t>Következtetések</w:t>
      </w:r>
      <w:bookmarkEnd w:id="124"/>
      <w:bookmarkEnd w:id="125"/>
    </w:p>
    <w:p w:rsidR="008C15D7" w:rsidRPr="00E37E0E" w:rsidRDefault="008C15D7" w:rsidP="00926EF5">
      <w:pPr>
        <w:pStyle w:val="Cmsor2"/>
        <w:rPr>
          <w:bCs/>
        </w:rPr>
      </w:pPr>
      <w:bookmarkStart w:id="126" w:name="_Toc409524488"/>
      <w:bookmarkStart w:id="127" w:name="_Toc409532883"/>
      <w:r w:rsidRPr="00926EF5">
        <w:t>Megvalósítások</w:t>
      </w:r>
      <w:bookmarkEnd w:id="126"/>
      <w:bookmarkEnd w:id="127"/>
    </w:p>
    <w:p w:rsidR="008C15D7" w:rsidRPr="00E37E0E" w:rsidRDefault="008C15D7" w:rsidP="00926EF5">
      <w:pPr>
        <w:pStyle w:val="Cmsor2"/>
        <w:rPr>
          <w:bCs/>
        </w:rPr>
      </w:pPr>
      <w:bookmarkStart w:id="128" w:name="_Toc409524489"/>
      <w:bookmarkStart w:id="129" w:name="_Toc409532884"/>
      <w:r w:rsidRPr="00926EF5">
        <w:t>Hasonló</w:t>
      </w:r>
      <w:r w:rsidRPr="00E37E0E">
        <w:t xml:space="preserve"> rendszerekkel való összehasonlítás</w:t>
      </w:r>
      <w:bookmarkEnd w:id="128"/>
      <w:bookmarkEnd w:id="129"/>
    </w:p>
    <w:p w:rsidR="008C15D7" w:rsidRPr="00E37E0E" w:rsidRDefault="008C15D7" w:rsidP="00926EF5">
      <w:pPr>
        <w:pStyle w:val="Cmsor2"/>
      </w:pPr>
      <w:bookmarkStart w:id="130" w:name="_Toc409524490"/>
      <w:bookmarkStart w:id="131" w:name="_Toc409532885"/>
      <w:r w:rsidRPr="00926EF5">
        <w:t>További</w:t>
      </w:r>
      <w:r w:rsidRPr="00E37E0E">
        <w:t xml:space="preserve"> fe</w:t>
      </w:r>
      <w:r w:rsidRPr="00926EF5">
        <w:t>j</w:t>
      </w:r>
      <w:r w:rsidRPr="00E37E0E">
        <w:t>lesztési irányok</w:t>
      </w:r>
      <w:bookmarkEnd w:id="130"/>
      <w:bookmarkEnd w:id="131"/>
    </w:p>
    <w:p w:rsidR="001E4FE6" w:rsidRPr="00E37E0E" w:rsidRDefault="001E4FE6" w:rsidP="00BB4778">
      <w:pPr>
        <w:rPr>
          <w:rFonts w:cs="Times New Roman"/>
          <w:szCs w:val="24"/>
        </w:rPr>
      </w:pPr>
      <w:r w:rsidRPr="00E37E0E">
        <w:rPr>
          <w:rFonts w:cs="Times New Roman"/>
          <w:szCs w:val="24"/>
        </w:rPr>
        <w:br w:type="page"/>
      </w:r>
    </w:p>
    <w:p w:rsidR="001E4FE6" w:rsidRPr="00E37E0E" w:rsidRDefault="001E4FE6" w:rsidP="001E4FE6">
      <w:pPr>
        <w:pStyle w:val="Cmsor1"/>
        <w:rPr>
          <w:lang w:val="hu-HU"/>
        </w:rPr>
      </w:pPr>
      <w:bookmarkStart w:id="132" w:name="_Irodalomjegyzék"/>
      <w:bookmarkStart w:id="133" w:name="_Toc409524491"/>
      <w:bookmarkStart w:id="134" w:name="_Toc409532886"/>
      <w:bookmarkEnd w:id="132"/>
      <w:r w:rsidRPr="00E37E0E">
        <w:rPr>
          <w:lang w:val="hu-HU"/>
        </w:rPr>
        <w:lastRenderedPageBreak/>
        <w:t>Irodalomjegyzék</w:t>
      </w:r>
      <w:bookmarkEnd w:id="133"/>
      <w:bookmarkEnd w:id="134"/>
    </w:p>
    <w:p w:rsidR="00ED7348" w:rsidRPr="00E37E0E" w:rsidRDefault="00ED7348" w:rsidP="00ED7348">
      <w:pPr>
        <w:pStyle w:val="Irodalomjegyzk"/>
        <w:rPr>
          <w:rFonts w:cs="Times New Roman"/>
          <w:szCs w:val="24"/>
        </w:rPr>
      </w:pPr>
      <w:r w:rsidRPr="00E37E0E">
        <w:rPr>
          <w:rFonts w:cs="Times New Roman"/>
          <w:szCs w:val="24"/>
        </w:rPr>
        <w:t>Az irodalomjegyzék szerkesztése:</w:t>
      </w:r>
    </w:p>
    <w:p w:rsidR="002E7993" w:rsidRDefault="00ED7348" w:rsidP="002E7993">
      <w:r w:rsidRPr="002E7993">
        <w:t>Hivatkozás-&gt;Források kezelése menüpontra kattintva megjeleni</w:t>
      </w:r>
      <w:r w:rsidR="00AA2037" w:rsidRPr="002E7993">
        <w:t>k</w:t>
      </w:r>
      <w:r w:rsidRPr="002E7993">
        <w:t xml:space="preserve"> az alábbi párbeszédpanel, amely tartalmaz két listát</w:t>
      </w:r>
      <w:sdt>
        <w:sdtPr>
          <w:id w:val="2065213172"/>
          <w:citation/>
        </w:sdtPr>
        <w:sdtContent>
          <w:r w:rsidR="00FD26B9">
            <w:fldChar w:fldCharType="begin"/>
          </w:r>
          <w:r w:rsidR="0075497F">
            <w:rPr>
              <w:lang w:val="en-US"/>
            </w:rPr>
            <w:instrText xml:space="preserve"> CITATION Adr14 \l 1033 </w:instrText>
          </w:r>
          <w:r w:rsidR="00FD26B9">
            <w:fldChar w:fldCharType="separate"/>
          </w:r>
          <w:r w:rsidR="0075497F" w:rsidRPr="0075497F">
            <w:rPr>
              <w:noProof/>
              <w:lang w:val="en-US"/>
            </w:rPr>
            <w:t>[</w:t>
          </w:r>
          <w:hyperlink w:anchor="Adr14" w:history="1">
            <w:r w:rsidR="0075497F" w:rsidRPr="0075497F">
              <w:rPr>
                <w:rStyle w:val="lfejChar"/>
                <w:noProof/>
                <w:lang w:val="en-US"/>
              </w:rPr>
              <w:t>1</w:t>
            </w:r>
          </w:hyperlink>
          <w:r w:rsidR="0075497F" w:rsidRPr="0075497F">
            <w:rPr>
              <w:noProof/>
              <w:lang w:val="en-US"/>
            </w:rPr>
            <w:t>]</w:t>
          </w:r>
          <w:r w:rsidR="00FD26B9">
            <w:fldChar w:fldCharType="end"/>
          </w:r>
        </w:sdtContent>
      </w:sdt>
      <w:r w:rsidRPr="002E7993">
        <w:t>:</w:t>
      </w:r>
    </w:p>
    <w:p w:rsidR="00F91F78" w:rsidRDefault="00AA2037" w:rsidP="002E7993">
      <w:pPr>
        <w:pStyle w:val="Irodalomjegyzk"/>
        <w:keepNext/>
        <w:jc w:val="left"/>
      </w:pPr>
      <w:r>
        <w:rPr>
          <w:noProof/>
          <w:lang w:val="en-US"/>
        </w:rPr>
        <w:drawing>
          <wp:inline distT="0" distB="0" distL="0" distR="0">
            <wp:extent cx="5934075" cy="31242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48" w:rsidRPr="00E37E0E" w:rsidRDefault="00FD26B9" w:rsidP="00564B04">
      <w:pPr>
        <w:pStyle w:val="Kpalrs"/>
      </w:pPr>
      <w:r>
        <w:fldChar w:fldCharType="begin"/>
      </w:r>
      <w:r w:rsidR="00E40C28">
        <w:instrText xml:space="preserve"> SEQ Ábra \* ARABIC </w:instrText>
      </w:r>
      <w:r>
        <w:fldChar w:fldCharType="separate"/>
      </w:r>
      <w:bookmarkStart w:id="135" w:name="_Toc409537281"/>
      <w:r w:rsidR="00A274D7">
        <w:rPr>
          <w:noProof/>
        </w:rPr>
        <w:t>1</w:t>
      </w:r>
      <w:r>
        <w:fldChar w:fldCharType="end"/>
      </w:r>
      <w:r w:rsidR="00F91F78">
        <w:t xml:space="preserve">. </w:t>
      </w:r>
      <w:r w:rsidR="00F91F78" w:rsidRPr="00564B04">
        <w:t>Ábra</w:t>
      </w:r>
      <w:r w:rsidR="00564B04">
        <w:t xml:space="preserve"> Források kezelése</w:t>
      </w:r>
      <w:bookmarkEnd w:id="135"/>
    </w:p>
    <w:p w:rsidR="00ED7348" w:rsidRDefault="00AA2037" w:rsidP="00ED7348">
      <w:pPr>
        <w:pStyle w:val="Listaszerbekezds"/>
        <w:numPr>
          <w:ilvl w:val="0"/>
          <w:numId w:val="16"/>
        </w:numPr>
      </w:pPr>
      <w:r>
        <w:t>A</w:t>
      </w:r>
      <w:r w:rsidR="00ED7348" w:rsidRPr="00E37E0E">
        <w:t>lap</w:t>
      </w:r>
      <w:r>
        <w:t>lista: tartalmazza az irodalomjegyzéket. Az irodalomjegyzék elérhető</w:t>
      </w:r>
      <w:r w:rsidR="009615D0">
        <w:t>,</w:t>
      </w:r>
      <w:r>
        <w:t xml:space="preserve"> a </w:t>
      </w:r>
      <w:r w:rsidR="009615D0">
        <w:rPr>
          <w:b/>
        </w:rPr>
        <w:t>Talló</w:t>
      </w:r>
      <w:r w:rsidRPr="00AA2037">
        <w:rPr>
          <w:b/>
        </w:rPr>
        <w:t>zás</w:t>
      </w:r>
      <w:r>
        <w:t xml:space="preserve">-ra kattintva megjelenített könyvtár </w:t>
      </w:r>
      <w:r w:rsidRPr="00AA2037">
        <w:rPr>
          <w:b/>
        </w:rPr>
        <w:t>Sources.xml</w:t>
      </w:r>
      <w:r>
        <w:rPr>
          <w:b/>
        </w:rPr>
        <w:t xml:space="preserve">. </w:t>
      </w:r>
      <w:r w:rsidRPr="00AA2037">
        <w:t>Első</w:t>
      </w:r>
      <w:r>
        <w:t xml:space="preserve"> lépésben az új forrásokat az alaplistában határozzátok meg (</w:t>
      </w:r>
      <w:r w:rsidR="009615D0">
        <w:t>rákattintotok</w:t>
      </w:r>
      <w:r>
        <w:t xml:space="preserve"> az alaplistára és az </w:t>
      </w:r>
      <w:r w:rsidRPr="00AA2037">
        <w:rPr>
          <w:b/>
        </w:rPr>
        <w:t>Új…</w:t>
      </w:r>
      <w:r>
        <w:t xml:space="preserve">  gom</w:t>
      </w:r>
      <w:r w:rsidR="009615D0">
        <w:t>b</w:t>
      </w:r>
      <w:r>
        <w:t xml:space="preserve">ra kattintva hozzáadjátok az új forrást. </w:t>
      </w:r>
      <w:r w:rsidRPr="00AA2037">
        <w:t>Miután megszerkesztettétek az alapl</w:t>
      </w:r>
      <w:r>
        <w:t>i</w:t>
      </w:r>
      <w:r w:rsidRPr="00AA2037">
        <w:t>stát nem árt elmenteni s Sources.xml állományt</w:t>
      </w:r>
      <w:r>
        <w:t>, a dokumentum szerkesztés közben való meghibásodása a források elvesztéséhez vezet. Azokat a forrásokat, melyeket a disszertációhoz szeretnétek csatolni</w:t>
      </w:r>
      <w:r w:rsidR="009615D0">
        <w:t>,</w:t>
      </w:r>
      <w:r>
        <w:t xml:space="preserve"> a </w:t>
      </w:r>
      <w:r w:rsidRPr="00AA2037">
        <w:rPr>
          <w:b/>
        </w:rPr>
        <w:t>Másolás</w:t>
      </w:r>
      <w:r w:rsidRPr="00AA2037">
        <w:t>-</w:t>
      </w:r>
      <w:r w:rsidRPr="00AA2037">
        <w:rPr>
          <w:lang w:val="en-US"/>
        </w:rPr>
        <w:t>&gt;</w:t>
      </w:r>
      <w:r w:rsidRPr="00AA2037">
        <w:t>gom</w:t>
      </w:r>
      <w:r w:rsidR="009615D0">
        <w:t>b</w:t>
      </w:r>
      <w:r w:rsidRPr="00AA2037">
        <w:t>ra kattintva áthelyezitek az aktuális lista-ba.</w:t>
      </w:r>
    </w:p>
    <w:p w:rsidR="00AA2037" w:rsidRDefault="00AA2037" w:rsidP="00ED7348">
      <w:pPr>
        <w:pStyle w:val="Listaszerbekezds"/>
        <w:numPr>
          <w:ilvl w:val="0"/>
          <w:numId w:val="16"/>
        </w:numPr>
      </w:pPr>
      <w:r>
        <w:t>Aktuális listában azok a hivatkozások kell megjelenjenek, melyeket szeretnétek csatolni a disszertációhoz. A források egyik listából átmásolhatóak a másik listába.</w:t>
      </w:r>
    </w:p>
    <w:p w:rsidR="00A86A73" w:rsidRDefault="00A86A73" w:rsidP="00A86A73"/>
    <w:p w:rsidR="00A86A73" w:rsidRPr="00E37E0E" w:rsidRDefault="00A86A73" w:rsidP="00A86A73">
      <w:r>
        <w:t xml:space="preserve">Az </w:t>
      </w:r>
      <w:r w:rsidRPr="00AA2037">
        <w:rPr>
          <w:b/>
        </w:rPr>
        <w:t>Új…</w:t>
      </w:r>
      <w:r>
        <w:t xml:space="preserve">  gombra kattintva új forrásokat lehet hozzáadni az alaplista, vagy aktuális listához (annak függvényében, hogy melyik van kijelölve). Első lépésben ki kell választani a forrás típusát (Könyv, könyvrészlet, folyóiratcikk, konferenciaközlönyök, stb), majd a forrás típusa szerint be kell vinni a megfelelő mezőket. A szerzők szerkesztésekor kell figyelni. A helyes szerkesztése a szerző mezőnek</w:t>
      </w:r>
      <w:r w:rsidR="009615D0">
        <w:t>:</w:t>
      </w:r>
      <w:r>
        <w:t xml:space="preserve"> a mező mellett található szerkesztés gombra kattintva egyenként </w:t>
      </w:r>
      <w:r w:rsidR="009615D0">
        <w:t xml:space="preserve">kell </w:t>
      </w:r>
      <w:r>
        <w:t>bevinni a szerzőket</w:t>
      </w:r>
      <w:sdt>
        <w:sdtPr>
          <w:id w:val="1366176984"/>
          <w:citation/>
        </w:sdtPr>
        <w:sdtContent>
          <w:r w:rsidR="00FD26B9">
            <w:fldChar w:fldCharType="begin"/>
          </w:r>
          <w:r w:rsidR="0075497F">
            <w:rPr>
              <w:lang w:val="en-US"/>
            </w:rPr>
            <w:instrText xml:space="preserve"> CITATION Dav14 \l 1033 </w:instrText>
          </w:r>
          <w:r w:rsidR="00FD26B9">
            <w:fldChar w:fldCharType="separate"/>
          </w:r>
          <w:r w:rsidR="0075497F" w:rsidRPr="0075497F">
            <w:rPr>
              <w:noProof/>
              <w:lang w:val="en-US"/>
            </w:rPr>
            <w:t>[</w:t>
          </w:r>
          <w:hyperlink w:anchor="Dav14" w:history="1">
            <w:r w:rsidR="0075497F" w:rsidRPr="0075497F">
              <w:rPr>
                <w:rStyle w:val="lfejChar"/>
                <w:noProof/>
                <w:lang w:val="en-US"/>
              </w:rPr>
              <w:t>2</w:t>
            </w:r>
          </w:hyperlink>
          <w:r w:rsidR="0075497F" w:rsidRPr="0075497F">
            <w:rPr>
              <w:noProof/>
              <w:lang w:val="en-US"/>
            </w:rPr>
            <w:t>]</w:t>
          </w:r>
          <w:r w:rsidR="00FD26B9">
            <w:fldChar w:fldCharType="end"/>
          </w:r>
        </w:sdtContent>
      </w:sdt>
      <w:r>
        <w:t xml:space="preserve">. </w:t>
      </w:r>
    </w:p>
    <w:p w:rsidR="00A86A73" w:rsidRDefault="00A86A73" w:rsidP="00A86A73">
      <w:pPr>
        <w:pStyle w:val="Kp"/>
      </w:pPr>
      <w:r>
        <w:rPr>
          <w:lang w:val="en-US" w:eastAsia="en-US"/>
        </w:rPr>
        <w:lastRenderedPageBreak/>
        <w:drawing>
          <wp:inline distT="0" distB="0" distL="0" distR="0">
            <wp:extent cx="5934075" cy="31146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A73" w:rsidRPr="004E567F" w:rsidRDefault="00FD26B9" w:rsidP="00A86A73">
      <w:pPr>
        <w:pStyle w:val="Kpalrs"/>
      </w:pPr>
      <w:r>
        <w:fldChar w:fldCharType="begin"/>
      </w:r>
      <w:r w:rsidR="00E40C28">
        <w:instrText xml:space="preserve"> SEQ Ábra \* ARABIC </w:instrText>
      </w:r>
      <w:r>
        <w:fldChar w:fldCharType="separate"/>
      </w:r>
      <w:bookmarkStart w:id="136" w:name="_Toc409537282"/>
      <w:r w:rsidR="00A274D7">
        <w:rPr>
          <w:noProof/>
        </w:rPr>
        <w:t>2</w:t>
      </w:r>
      <w:r>
        <w:fldChar w:fldCharType="end"/>
      </w:r>
      <w:r w:rsidR="00A86A73">
        <w:t>. Ábra Új irodalomjegyzék szerkesztése</w:t>
      </w:r>
      <w:bookmarkEnd w:id="136"/>
    </w:p>
    <w:p w:rsidR="00A86A73" w:rsidRDefault="00A86A73" w:rsidP="00A86A73"/>
    <w:p w:rsidR="00A86A73" w:rsidRDefault="00A86A73" w:rsidP="00A86A73">
      <w:r>
        <w:t>Az irodalomjegyzék beszúrása gombra kattintva (Irodalomjegyzék-</w:t>
      </w:r>
      <w:r>
        <w:rPr>
          <w:lang w:val="en-US"/>
        </w:rPr>
        <w:t>&gt;</w:t>
      </w:r>
      <w:r>
        <w:t>Irodalomjegyzék beszúrása) az aktuális lista alapján a dokumentumban automatikusan létrejön az irodalomjegyzék. Az irodalomjegyzék</w:t>
      </w:r>
      <w:r w:rsidR="009615D0">
        <w:t>et</w:t>
      </w:r>
      <w:r w:rsidRPr="00A314AB">
        <w:rPr>
          <w:b/>
        </w:rPr>
        <w:t>IEEE-Reference Order</w:t>
      </w:r>
      <w:r>
        <w:t xml:space="preserve"> stílusállomány alapján kell elkészíteni.</w:t>
      </w:r>
    </w:p>
    <w:p w:rsidR="00A86A73" w:rsidRDefault="00A86A73" w:rsidP="00A86A73">
      <w:r>
        <w:t>Ha disszertáció szerkesztése során helyesen alkalmazzák a megadott sablon állományt, nem kell újra beszúrni az irodalomjegyzéket, csak a mezők frissítését kel elvégezni (</w:t>
      </w:r>
      <w:r w:rsidRPr="00A314AB">
        <w:rPr>
          <w:b/>
        </w:rPr>
        <w:t>jobb klikk az irodalomjegyzékre-</w:t>
      </w:r>
      <w:r w:rsidRPr="00A314AB">
        <w:rPr>
          <w:b/>
          <w:lang w:val="en-US"/>
        </w:rPr>
        <w:t>&gt;</w:t>
      </w:r>
      <w:r w:rsidRPr="00A314AB">
        <w:rPr>
          <w:b/>
        </w:rPr>
        <w:t xml:space="preserve"> Mezőfrissítés</w:t>
      </w:r>
      <w:r>
        <w:t xml:space="preserve">) </w:t>
      </w:r>
    </w:p>
    <w:p w:rsidR="00A86A73" w:rsidRDefault="00A86A73" w:rsidP="00A86A73">
      <w:pPr>
        <w:pStyle w:val="Kp"/>
      </w:pPr>
      <w:r>
        <w:rPr>
          <w:lang w:val="en-US" w:eastAsia="en-US"/>
        </w:rPr>
        <w:drawing>
          <wp:inline distT="0" distB="0" distL="0" distR="0">
            <wp:extent cx="1895475" cy="12192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A73" w:rsidRDefault="00FD26B9" w:rsidP="00A86A73">
      <w:pPr>
        <w:pStyle w:val="Kpalrs"/>
      </w:pPr>
      <w:r>
        <w:fldChar w:fldCharType="begin"/>
      </w:r>
      <w:r w:rsidR="00E40C28">
        <w:instrText xml:space="preserve"> SEQ Ábra \* ARABIC </w:instrText>
      </w:r>
      <w:r>
        <w:fldChar w:fldCharType="separate"/>
      </w:r>
      <w:bookmarkStart w:id="137" w:name="_Toc409537283"/>
      <w:r w:rsidR="00A274D7">
        <w:rPr>
          <w:noProof/>
        </w:rPr>
        <w:t>3</w:t>
      </w:r>
      <w:r>
        <w:fldChar w:fldCharType="end"/>
      </w:r>
      <w:r w:rsidR="00A86A73">
        <w:t>. Ábra Hivatkozás menüpont alatt található irodalomjegyzék szerkesztésére használt utasítások</w:t>
      </w:r>
      <w:bookmarkEnd w:id="137"/>
    </w:p>
    <w:p w:rsidR="00A86A73" w:rsidRPr="00E37E0E" w:rsidRDefault="00A86A73" w:rsidP="00A86A73"/>
    <w:p w:rsidR="00A86A73" w:rsidRPr="00E37E0E" w:rsidRDefault="00A86A73" w:rsidP="00A86A73"/>
    <w:p w:rsidR="0075497F" w:rsidRDefault="00FD26B9" w:rsidP="0075497F">
      <w:pPr>
        <w:pStyle w:val="Irodalomjegyzk"/>
        <w:rPr>
          <w:noProof/>
          <w:vanish/>
          <w:szCs w:val="24"/>
        </w:rPr>
      </w:pPr>
      <w:r>
        <w:rPr>
          <w:rFonts w:cs="Times New Roman"/>
          <w:szCs w:val="24"/>
        </w:rPr>
        <w:fldChar w:fldCharType="begin"/>
      </w:r>
      <w:r w:rsidR="002E7993">
        <w:rPr>
          <w:rFonts w:cs="Times New Roman"/>
          <w:szCs w:val="24"/>
          <w:lang w:val="en-US"/>
        </w:rPr>
        <w:instrText xml:space="preserve"> BIBLIOGRAPHY  \l 1033 </w:instrText>
      </w:r>
      <w:r>
        <w:rPr>
          <w:rFonts w:cs="Times New Roman"/>
          <w:szCs w:val="24"/>
        </w:rPr>
        <w:fldChar w:fldCharType="separate"/>
      </w:r>
      <w:r w:rsidR="0075497F">
        <w:rPr>
          <w:noProof/>
          <w:vanish/>
        </w:rPr>
        <w:t>x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"/>
        <w:gridCol w:w="8969"/>
      </w:tblGrid>
      <w:tr w:rsidR="0075497F" w:rsidTr="0075497F">
        <w:trPr>
          <w:tblCellSpacing w:w="15" w:type="dxa"/>
        </w:trPr>
        <w:tc>
          <w:tcPr>
            <w:tcW w:w="0" w:type="auto"/>
            <w:hideMark/>
          </w:tcPr>
          <w:p w:rsidR="0075497F" w:rsidRDefault="0075497F">
            <w:pPr>
              <w:pStyle w:val="Irodalomjegyzk"/>
              <w:jc w:val="right"/>
              <w:rPr>
                <w:noProof/>
              </w:rPr>
            </w:pPr>
            <w:r>
              <w:rPr>
                <w:noProof/>
              </w:rPr>
              <w:t>[1]</w:t>
            </w:r>
          </w:p>
        </w:tc>
        <w:tc>
          <w:tcPr>
            <w:tcW w:w="0" w:type="auto"/>
            <w:hideMark/>
          </w:tcPr>
          <w:p w:rsidR="0075497F" w:rsidRDefault="0075497F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Adrien Prost-Boucle, Olivier Muller, Frédéric Rousseau, "Fast and standalone Design Space Exploration for High-Level Synthesis under resource constraints," </w:t>
            </w:r>
            <w:r>
              <w:rPr>
                <w:i/>
                <w:iCs/>
                <w:noProof/>
              </w:rPr>
              <w:t>Journal of Systems Architecture</w:t>
            </w:r>
            <w:r>
              <w:rPr>
                <w:noProof/>
              </w:rPr>
              <w:t>, vol. 60, pp. 79-93, 2014.</w:t>
            </w:r>
          </w:p>
        </w:tc>
      </w:tr>
      <w:tr w:rsidR="0075497F" w:rsidTr="0075497F">
        <w:trPr>
          <w:tblCellSpacing w:w="15" w:type="dxa"/>
        </w:trPr>
        <w:tc>
          <w:tcPr>
            <w:tcW w:w="0" w:type="auto"/>
            <w:hideMark/>
          </w:tcPr>
          <w:p w:rsidR="0075497F" w:rsidRDefault="0075497F">
            <w:pPr>
              <w:pStyle w:val="Irodalomjegyzk"/>
              <w:jc w:val="right"/>
              <w:rPr>
                <w:noProof/>
              </w:rPr>
            </w:pPr>
            <w:r>
              <w:rPr>
                <w:noProof/>
              </w:rPr>
              <w:t>[2]</w:t>
            </w:r>
          </w:p>
        </w:tc>
        <w:tc>
          <w:tcPr>
            <w:tcW w:w="0" w:type="auto"/>
            <w:hideMark/>
          </w:tcPr>
          <w:p w:rsidR="0075497F" w:rsidRDefault="0075497F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David J. Warne, Neil A. Kelson, Ross F. Hayward, "Comparison of High Level FPGA Hardware Design for Solving Tri-diagonal Linear Systems," </w:t>
            </w:r>
            <w:r>
              <w:rPr>
                <w:i/>
                <w:iCs/>
                <w:noProof/>
              </w:rPr>
              <w:t>Procedia Computer Science</w:t>
            </w:r>
            <w:r>
              <w:rPr>
                <w:noProof/>
              </w:rPr>
              <w:t>, vol. 29, pp. 95-101, 2014.</w:t>
            </w:r>
          </w:p>
        </w:tc>
      </w:tr>
      <w:tr w:rsidR="0075497F" w:rsidTr="0075497F">
        <w:trPr>
          <w:tblCellSpacing w:w="15" w:type="dxa"/>
        </w:trPr>
        <w:tc>
          <w:tcPr>
            <w:tcW w:w="0" w:type="auto"/>
            <w:hideMark/>
          </w:tcPr>
          <w:p w:rsidR="0075497F" w:rsidRDefault="0075497F">
            <w:pPr>
              <w:pStyle w:val="Irodalomjegyzk"/>
              <w:jc w:val="right"/>
              <w:rPr>
                <w:noProof/>
              </w:rPr>
            </w:pPr>
            <w:r>
              <w:rPr>
                <w:noProof/>
              </w:rPr>
              <w:t>[3]</w:t>
            </w:r>
          </w:p>
        </w:tc>
        <w:tc>
          <w:tcPr>
            <w:tcW w:w="0" w:type="auto"/>
            <w:hideMark/>
          </w:tcPr>
          <w:p w:rsidR="0075497F" w:rsidRDefault="0075497F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Adrien Prost-Boucle, Olivier Muller, Frédéric Rousseau, "Fast and standalone Design Space Exploration for High-Level Synthesis under resource constraints," </w:t>
            </w:r>
            <w:r>
              <w:rPr>
                <w:i/>
                <w:iCs/>
                <w:noProof/>
              </w:rPr>
              <w:t>Journal of Systems Architecture</w:t>
            </w:r>
            <w:r>
              <w:rPr>
                <w:noProof/>
              </w:rPr>
              <w:t>, vol. 60, no. 1, pp. 79-93, 2014.</w:t>
            </w:r>
          </w:p>
        </w:tc>
      </w:tr>
      <w:tr w:rsidR="0075497F" w:rsidTr="0075497F">
        <w:trPr>
          <w:tblCellSpacing w:w="15" w:type="dxa"/>
        </w:trPr>
        <w:tc>
          <w:tcPr>
            <w:tcW w:w="0" w:type="auto"/>
            <w:hideMark/>
          </w:tcPr>
          <w:p w:rsidR="0075497F" w:rsidRDefault="0075497F">
            <w:pPr>
              <w:pStyle w:val="Irodalomjegyzk"/>
              <w:jc w:val="right"/>
              <w:rPr>
                <w:noProof/>
              </w:rPr>
            </w:pPr>
            <w:r>
              <w:rPr>
                <w:noProof/>
              </w:rPr>
              <w:t>[4]</w:t>
            </w:r>
          </w:p>
        </w:tc>
        <w:tc>
          <w:tcPr>
            <w:tcW w:w="0" w:type="auto"/>
            <w:hideMark/>
          </w:tcPr>
          <w:p w:rsidR="0075497F" w:rsidRDefault="0075497F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Antonio J. Acosta, Eduardo J. Peralıas, Adoracion Rueda, Jose L. Huertas, "VHDL behavioural modelling of pipeline analog to digital converers," </w:t>
            </w:r>
            <w:r>
              <w:rPr>
                <w:i/>
                <w:iCs/>
                <w:noProof/>
              </w:rPr>
              <w:t>Measurement</w:t>
            </w:r>
            <w:r>
              <w:rPr>
                <w:noProof/>
              </w:rPr>
              <w:t>, vol. 31, pp. 47-60, 2002.</w:t>
            </w:r>
          </w:p>
        </w:tc>
      </w:tr>
      <w:tr w:rsidR="0075497F" w:rsidTr="0075497F">
        <w:trPr>
          <w:tblCellSpacing w:w="15" w:type="dxa"/>
        </w:trPr>
        <w:tc>
          <w:tcPr>
            <w:tcW w:w="0" w:type="auto"/>
            <w:hideMark/>
          </w:tcPr>
          <w:p w:rsidR="0075497F" w:rsidRDefault="0075497F">
            <w:pPr>
              <w:pStyle w:val="Irodalomjegyzk"/>
              <w:jc w:val="right"/>
              <w:rPr>
                <w:noProof/>
              </w:rPr>
            </w:pPr>
            <w:r>
              <w:rPr>
                <w:noProof/>
              </w:rPr>
              <w:lastRenderedPageBreak/>
              <w:t>[5]</w:t>
            </w:r>
          </w:p>
        </w:tc>
        <w:tc>
          <w:tcPr>
            <w:tcW w:w="0" w:type="auto"/>
            <w:hideMark/>
          </w:tcPr>
          <w:p w:rsidR="0075497F" w:rsidRDefault="0075497F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Christophe Alias, Bogdan Pasca, Alexandru Plesco, "FPGA-specific synthesis of loop-nests with pipelined computational cores," </w:t>
            </w:r>
            <w:r>
              <w:rPr>
                <w:i/>
                <w:iCs/>
                <w:noProof/>
              </w:rPr>
              <w:t>Microprocessors and Microsystems</w:t>
            </w:r>
            <w:r>
              <w:rPr>
                <w:noProof/>
              </w:rPr>
              <w:t>, vol. 36, pp. 606-619, 2012.</w:t>
            </w:r>
          </w:p>
        </w:tc>
      </w:tr>
      <w:tr w:rsidR="0075497F" w:rsidTr="0075497F">
        <w:trPr>
          <w:tblCellSpacing w:w="15" w:type="dxa"/>
        </w:trPr>
        <w:tc>
          <w:tcPr>
            <w:tcW w:w="0" w:type="auto"/>
            <w:hideMark/>
          </w:tcPr>
          <w:p w:rsidR="0075497F" w:rsidRDefault="0075497F">
            <w:pPr>
              <w:pStyle w:val="Irodalomjegyzk"/>
              <w:jc w:val="right"/>
              <w:rPr>
                <w:noProof/>
              </w:rPr>
            </w:pPr>
            <w:r>
              <w:rPr>
                <w:noProof/>
              </w:rPr>
              <w:t>[6]</w:t>
            </w:r>
          </w:p>
        </w:tc>
        <w:tc>
          <w:tcPr>
            <w:tcW w:w="0" w:type="auto"/>
            <w:hideMark/>
          </w:tcPr>
          <w:p w:rsidR="0075497F" w:rsidRDefault="0075497F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F. Chekired, C. Larbes, D. Rekioua, F. Haddad, "Implementation of a MPPT fuzzy controller for photovoltaic systems on FPGA circuit," </w:t>
            </w:r>
            <w:r>
              <w:rPr>
                <w:i/>
                <w:iCs/>
                <w:noProof/>
              </w:rPr>
              <w:t>Energy Procedia</w:t>
            </w:r>
            <w:r>
              <w:rPr>
                <w:noProof/>
              </w:rPr>
              <w:t>, vol. 6, pp. 541-549, 2011.</w:t>
            </w:r>
          </w:p>
        </w:tc>
      </w:tr>
      <w:tr w:rsidR="0075497F" w:rsidTr="0075497F">
        <w:trPr>
          <w:tblCellSpacing w:w="15" w:type="dxa"/>
        </w:trPr>
        <w:tc>
          <w:tcPr>
            <w:tcW w:w="0" w:type="auto"/>
            <w:hideMark/>
          </w:tcPr>
          <w:p w:rsidR="0075497F" w:rsidRDefault="0075497F">
            <w:pPr>
              <w:pStyle w:val="Irodalomjegyzk"/>
              <w:jc w:val="right"/>
              <w:rPr>
                <w:noProof/>
              </w:rPr>
            </w:pPr>
            <w:r>
              <w:rPr>
                <w:noProof/>
              </w:rPr>
              <w:t>[7]</w:t>
            </w:r>
          </w:p>
        </w:tc>
        <w:tc>
          <w:tcPr>
            <w:tcW w:w="0" w:type="auto"/>
            <w:hideMark/>
          </w:tcPr>
          <w:p w:rsidR="0075497F" w:rsidRDefault="0075497F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N. Jindapetch, S. Chewae, P. Phukpattaranont, "FPGA implementations of an ADALINE adaptive filter for power-line noise cancellation in surface electromyography signals," </w:t>
            </w:r>
            <w:r>
              <w:rPr>
                <w:i/>
                <w:iCs/>
                <w:noProof/>
              </w:rPr>
              <w:t>Measurement</w:t>
            </w:r>
            <w:r>
              <w:rPr>
                <w:noProof/>
              </w:rPr>
              <w:t>, vol. 45, pp. 405-414, 2012.</w:t>
            </w:r>
          </w:p>
        </w:tc>
      </w:tr>
      <w:tr w:rsidR="0075497F" w:rsidTr="0075497F">
        <w:trPr>
          <w:tblCellSpacing w:w="15" w:type="dxa"/>
        </w:trPr>
        <w:tc>
          <w:tcPr>
            <w:tcW w:w="0" w:type="auto"/>
            <w:hideMark/>
          </w:tcPr>
          <w:p w:rsidR="0075497F" w:rsidRDefault="0075497F">
            <w:pPr>
              <w:pStyle w:val="Irodalomjegyzk"/>
              <w:jc w:val="right"/>
              <w:rPr>
                <w:noProof/>
              </w:rPr>
            </w:pPr>
            <w:r>
              <w:rPr>
                <w:noProof/>
              </w:rPr>
              <w:t>[8]</w:t>
            </w:r>
          </w:p>
        </w:tc>
        <w:tc>
          <w:tcPr>
            <w:tcW w:w="0" w:type="auto"/>
            <w:hideMark/>
          </w:tcPr>
          <w:p w:rsidR="0075497F" w:rsidRDefault="0075497F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G. Bosque, I.delCampo, J.Echanobe, "Fuzzy systems, neural networks and neuro-fuzzy systems: A vision on their hardware implementation and platforms over two decades," </w:t>
            </w:r>
            <w:r>
              <w:rPr>
                <w:i/>
                <w:iCs/>
                <w:noProof/>
              </w:rPr>
              <w:t>Engineering ApplicationsofArtificial Intelligence</w:t>
            </w:r>
            <w:r>
              <w:rPr>
                <w:noProof/>
              </w:rPr>
              <w:t>, vol. 32, pp. 283-331, 2014.</w:t>
            </w:r>
          </w:p>
        </w:tc>
      </w:tr>
      <w:tr w:rsidR="0075497F" w:rsidTr="0075497F">
        <w:trPr>
          <w:tblCellSpacing w:w="15" w:type="dxa"/>
        </w:trPr>
        <w:tc>
          <w:tcPr>
            <w:tcW w:w="0" w:type="auto"/>
            <w:hideMark/>
          </w:tcPr>
          <w:p w:rsidR="0075497F" w:rsidRDefault="0075497F">
            <w:pPr>
              <w:pStyle w:val="Irodalomjegyzk"/>
              <w:jc w:val="right"/>
              <w:rPr>
                <w:noProof/>
              </w:rPr>
            </w:pPr>
            <w:r>
              <w:rPr>
                <w:noProof/>
              </w:rPr>
              <w:t>[9]</w:t>
            </w:r>
          </w:p>
        </w:tc>
        <w:tc>
          <w:tcPr>
            <w:tcW w:w="0" w:type="auto"/>
            <w:hideMark/>
          </w:tcPr>
          <w:p w:rsidR="0075497F" w:rsidRDefault="0075497F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F Hildebrandt, "Genetic kidney diseases," </w:t>
            </w:r>
            <w:r>
              <w:rPr>
                <w:i/>
                <w:iCs/>
                <w:noProof/>
              </w:rPr>
              <w:t>The Lancet</w:t>
            </w:r>
            <w:r>
              <w:rPr>
                <w:noProof/>
              </w:rPr>
              <w:t>, vol. 375, no. 9722, pp. 1287-1295, April 2010, doi:10.1016/S0140-6736(10)60236-X.</w:t>
            </w:r>
          </w:p>
        </w:tc>
      </w:tr>
      <w:tr w:rsidR="0075497F" w:rsidTr="0075497F">
        <w:trPr>
          <w:tblCellSpacing w:w="15" w:type="dxa"/>
        </w:trPr>
        <w:tc>
          <w:tcPr>
            <w:tcW w:w="0" w:type="auto"/>
            <w:hideMark/>
          </w:tcPr>
          <w:p w:rsidR="0075497F" w:rsidRDefault="0075497F">
            <w:pPr>
              <w:pStyle w:val="Irodalomjegyzk"/>
              <w:jc w:val="right"/>
              <w:rPr>
                <w:noProof/>
              </w:rPr>
            </w:pPr>
            <w:r>
              <w:rPr>
                <w:noProof/>
              </w:rPr>
              <w:t>[10]</w:t>
            </w:r>
          </w:p>
        </w:tc>
        <w:tc>
          <w:tcPr>
            <w:tcW w:w="0" w:type="auto"/>
            <w:hideMark/>
          </w:tcPr>
          <w:p w:rsidR="0075497F" w:rsidRDefault="0075497F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Hirak Kumar Maity, Santi P. Maity, "FPGA implementation of reversible watermarking in digital images using reversible contrast mapping," </w:t>
            </w:r>
            <w:r>
              <w:rPr>
                <w:i/>
                <w:iCs/>
                <w:noProof/>
              </w:rPr>
              <w:t>The Journal of Systems and Software</w:t>
            </w:r>
            <w:r>
              <w:rPr>
                <w:noProof/>
              </w:rPr>
              <w:t>, pp. 93-104, 2014.</w:t>
            </w:r>
          </w:p>
        </w:tc>
      </w:tr>
      <w:tr w:rsidR="0075497F" w:rsidTr="0075497F">
        <w:trPr>
          <w:tblCellSpacing w:w="15" w:type="dxa"/>
        </w:trPr>
        <w:tc>
          <w:tcPr>
            <w:tcW w:w="0" w:type="auto"/>
            <w:hideMark/>
          </w:tcPr>
          <w:p w:rsidR="0075497F" w:rsidRDefault="0075497F">
            <w:pPr>
              <w:pStyle w:val="Irodalomjegyzk"/>
              <w:jc w:val="right"/>
              <w:rPr>
                <w:noProof/>
              </w:rPr>
            </w:pPr>
            <w:r>
              <w:rPr>
                <w:noProof/>
              </w:rPr>
              <w:t>[11]</w:t>
            </w:r>
          </w:p>
        </w:tc>
        <w:tc>
          <w:tcPr>
            <w:tcW w:w="0" w:type="auto"/>
            <w:hideMark/>
          </w:tcPr>
          <w:p w:rsidR="0075497F" w:rsidRDefault="0075497F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J. Echanobe, I. del Campo, K. Basterretxea, M.V. Martinez, Faiyaz Doctor, "An FPGA-based multiprocessor-architecture for intelligent environments," </w:t>
            </w:r>
            <w:r>
              <w:rPr>
                <w:i/>
                <w:iCs/>
                <w:noProof/>
              </w:rPr>
              <w:t>Microprocessors and Microsystems</w:t>
            </w:r>
            <w:r>
              <w:rPr>
                <w:noProof/>
              </w:rPr>
              <w:t>, vol. 38, pp. 730-740, 2014.</w:t>
            </w:r>
          </w:p>
        </w:tc>
      </w:tr>
      <w:tr w:rsidR="0075497F" w:rsidTr="0075497F">
        <w:trPr>
          <w:tblCellSpacing w:w="15" w:type="dxa"/>
        </w:trPr>
        <w:tc>
          <w:tcPr>
            <w:tcW w:w="0" w:type="auto"/>
            <w:hideMark/>
          </w:tcPr>
          <w:p w:rsidR="0075497F" w:rsidRDefault="0075497F">
            <w:pPr>
              <w:pStyle w:val="Irodalomjegyzk"/>
              <w:jc w:val="right"/>
              <w:rPr>
                <w:noProof/>
              </w:rPr>
            </w:pPr>
            <w:r>
              <w:rPr>
                <w:noProof/>
              </w:rPr>
              <w:t>[12]</w:t>
            </w:r>
          </w:p>
        </w:tc>
        <w:tc>
          <w:tcPr>
            <w:tcW w:w="0" w:type="auto"/>
            <w:hideMark/>
          </w:tcPr>
          <w:p w:rsidR="0075497F" w:rsidRDefault="0075497F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Manel Elloumi, Mohamed Krid, Dorra Sellami Masmoudi, "Implementation of Neuro-Fuzzy System based image edge detection," in </w:t>
            </w:r>
            <w:r>
              <w:rPr>
                <w:i/>
                <w:iCs/>
                <w:noProof/>
              </w:rPr>
              <w:t>21st International Conference on Very Large Scale Integration (VLSI-SoC)</w:t>
            </w:r>
            <w:r>
              <w:rPr>
                <w:noProof/>
              </w:rPr>
              <w:t>, 2013, pp. 60-61.</w:t>
            </w:r>
          </w:p>
        </w:tc>
      </w:tr>
      <w:tr w:rsidR="0075497F" w:rsidTr="0075497F">
        <w:trPr>
          <w:tblCellSpacing w:w="15" w:type="dxa"/>
        </w:trPr>
        <w:tc>
          <w:tcPr>
            <w:tcW w:w="0" w:type="auto"/>
            <w:hideMark/>
          </w:tcPr>
          <w:p w:rsidR="0075497F" w:rsidRDefault="0075497F">
            <w:pPr>
              <w:pStyle w:val="Irodalomjegyzk"/>
              <w:jc w:val="right"/>
              <w:rPr>
                <w:noProof/>
              </w:rPr>
            </w:pPr>
            <w:r>
              <w:rPr>
                <w:noProof/>
              </w:rPr>
              <w:t>[13]</w:t>
            </w:r>
          </w:p>
        </w:tc>
        <w:tc>
          <w:tcPr>
            <w:tcW w:w="0" w:type="auto"/>
            <w:hideMark/>
          </w:tcPr>
          <w:p w:rsidR="0075497F" w:rsidRDefault="0075497F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Sándor Tihamér Brassai, "FPGA Based Hardware Implementation of a Self-Organizing Map," in </w:t>
            </w:r>
            <w:r>
              <w:rPr>
                <w:i/>
                <w:iCs/>
                <w:noProof/>
              </w:rPr>
              <w:t>International Conference on Intelligent Engineering Systems (INES)</w:t>
            </w:r>
            <w:r>
              <w:rPr>
                <w:noProof/>
              </w:rPr>
              <w:t>, Tihany, Hungary, 2014, pp. 101 - 104.</w:t>
            </w:r>
          </w:p>
        </w:tc>
      </w:tr>
    </w:tbl>
    <w:p w:rsidR="0075497F" w:rsidRDefault="0075497F" w:rsidP="0075497F">
      <w:pPr>
        <w:pStyle w:val="Irodalomjegyzk"/>
        <w:rPr>
          <w:rFonts w:eastAsiaTheme="minorEastAsia"/>
          <w:noProof/>
          <w:vanish/>
        </w:rPr>
      </w:pPr>
      <w:r>
        <w:rPr>
          <w:noProof/>
          <w:vanish/>
        </w:rPr>
        <w:t>x</w:t>
      </w:r>
    </w:p>
    <w:p w:rsidR="008C15D7" w:rsidRPr="00E37E0E" w:rsidRDefault="00FD26B9" w:rsidP="0075497F">
      <w:pPr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:rsidR="001E4FE6" w:rsidRPr="00E37E0E" w:rsidRDefault="001E4FE6" w:rsidP="00BB4778">
      <w:pPr>
        <w:rPr>
          <w:rFonts w:cs="Times New Roman"/>
          <w:szCs w:val="24"/>
        </w:rPr>
      </w:pPr>
    </w:p>
    <w:p w:rsidR="001E4FE6" w:rsidRPr="00E37E0E" w:rsidRDefault="001E4FE6" w:rsidP="00BB4778">
      <w:pPr>
        <w:rPr>
          <w:rFonts w:cs="Times New Roman"/>
          <w:szCs w:val="24"/>
        </w:rPr>
      </w:pPr>
      <w:r w:rsidRPr="00E37E0E">
        <w:rPr>
          <w:rFonts w:cs="Times New Roman"/>
          <w:szCs w:val="24"/>
        </w:rPr>
        <w:br w:type="page"/>
      </w:r>
    </w:p>
    <w:p w:rsidR="001E4FE6" w:rsidRPr="00ED7348" w:rsidRDefault="001E4FE6" w:rsidP="001E4FE6">
      <w:pPr>
        <w:pStyle w:val="Cmsor1"/>
        <w:rPr>
          <w:lang w:val="hu-HU"/>
        </w:rPr>
      </w:pPr>
      <w:bookmarkStart w:id="138" w:name="_Toc409524492"/>
      <w:bookmarkStart w:id="139" w:name="_Toc409532887"/>
      <w:r w:rsidRPr="00ED7348">
        <w:rPr>
          <w:lang w:val="hu-HU"/>
        </w:rPr>
        <w:lastRenderedPageBreak/>
        <w:t>Függelék (beleértve a forráskódot és dokumentációt tartalmazó adathordozót)</w:t>
      </w:r>
      <w:bookmarkEnd w:id="138"/>
      <w:bookmarkEnd w:id="139"/>
    </w:p>
    <w:p w:rsidR="001E4FE6" w:rsidRPr="00ED7348" w:rsidRDefault="001E4FE6" w:rsidP="001E4FE6">
      <w:pPr>
        <w:rPr>
          <w:lang w:eastAsia="zh-CN"/>
        </w:rPr>
      </w:pPr>
    </w:p>
    <w:p w:rsidR="004A432E" w:rsidRPr="00ED7348" w:rsidRDefault="004A432E" w:rsidP="001E4FE6">
      <w:pPr>
        <w:rPr>
          <w:lang w:eastAsia="zh-CN"/>
        </w:rPr>
        <w:sectPr w:rsidR="004A432E" w:rsidRPr="00ED7348" w:rsidSect="004A432E">
          <w:footerReference w:type="default" r:id="rId15"/>
          <w:pgSz w:w="11906" w:h="16838" w:code="9"/>
          <w:pgMar w:top="1134" w:right="1134" w:bottom="1134" w:left="1418" w:header="709" w:footer="709" w:gutter="0"/>
          <w:pgNumType w:start="1"/>
          <w:cols w:space="708"/>
          <w:docGrid w:linePitch="360"/>
        </w:sectPr>
      </w:pPr>
    </w:p>
    <w:p w:rsidR="001E4FE6" w:rsidRPr="00ED7348" w:rsidRDefault="001E4FE6" w:rsidP="001E4FE6">
      <w:pPr>
        <w:pageBreakBefore/>
        <w:tabs>
          <w:tab w:val="left" w:pos="0"/>
        </w:tabs>
        <w:spacing w:line="360" w:lineRule="auto"/>
        <w:rPr>
          <w:rFonts w:cs="Times New Roman"/>
          <w:caps/>
          <w:sz w:val="26"/>
          <w:szCs w:val="26"/>
          <w:lang w:eastAsia="ar-SA"/>
        </w:rPr>
      </w:pPr>
      <w:r w:rsidRPr="00ED7348">
        <w:rPr>
          <w:rFonts w:cs="Times New Roman"/>
          <w:caps/>
          <w:sz w:val="26"/>
          <w:szCs w:val="26"/>
          <w:lang w:eastAsia="ar-SA"/>
        </w:rPr>
        <w:lastRenderedPageBreak/>
        <w:t>UNIVERSITATEASAPIENTIADINCLUJ-NAPOCA</w:t>
      </w:r>
    </w:p>
    <w:p w:rsidR="001E4FE6" w:rsidRPr="00ED7348" w:rsidRDefault="001E4FE6" w:rsidP="001E4FE6">
      <w:pPr>
        <w:tabs>
          <w:tab w:val="left" w:pos="0"/>
        </w:tabs>
        <w:spacing w:line="360" w:lineRule="auto"/>
        <w:rPr>
          <w:rFonts w:cs="Times New Roman"/>
          <w:caps/>
          <w:sz w:val="26"/>
          <w:szCs w:val="26"/>
          <w:lang w:eastAsia="ar-SA"/>
        </w:rPr>
      </w:pPr>
      <w:r w:rsidRPr="00ED7348">
        <w:rPr>
          <w:rFonts w:cs="Times New Roman"/>
          <w:caps/>
          <w:sz w:val="26"/>
          <w:szCs w:val="26"/>
          <w:lang w:eastAsia="ar-SA"/>
        </w:rPr>
        <w:t>FACULTATEADEȘTIINȚETEHNICEȘIUMANISTE</w:t>
      </w:r>
      <w:r w:rsidRPr="00ED7348">
        <w:rPr>
          <w:rFonts w:eastAsia="Times New Roman" w:cs="Times New Roman"/>
          <w:caps/>
          <w:sz w:val="26"/>
          <w:szCs w:val="26"/>
          <w:lang w:eastAsia="ar-SA"/>
        </w:rPr>
        <w:t xml:space="preserve">, </w:t>
      </w:r>
      <w:r w:rsidRPr="00ED7348">
        <w:rPr>
          <w:rFonts w:cs="Times New Roman"/>
          <w:caps/>
          <w:sz w:val="26"/>
          <w:szCs w:val="26"/>
          <w:lang w:eastAsia="ar-SA"/>
        </w:rPr>
        <w:t>TÎRGU-MUREȘ</w:t>
      </w:r>
    </w:p>
    <w:p w:rsidR="001E4FE6" w:rsidRPr="00ED7348" w:rsidRDefault="001E4FE6" w:rsidP="001E4FE6">
      <w:pPr>
        <w:tabs>
          <w:tab w:val="left" w:pos="0"/>
        </w:tabs>
        <w:spacing w:line="360" w:lineRule="auto"/>
        <w:rPr>
          <w:caps/>
          <w:sz w:val="26"/>
          <w:szCs w:val="26"/>
          <w:lang w:eastAsia="ar-SA"/>
        </w:rPr>
      </w:pPr>
      <w:r w:rsidRPr="00ED7348">
        <w:rPr>
          <w:caps/>
          <w:sz w:val="26"/>
          <w:szCs w:val="26"/>
          <w:lang w:eastAsia="ar-SA"/>
        </w:rPr>
        <w:t>Specializarea SISTEME DE CONTROL</w:t>
      </w:r>
      <w:r w:rsidR="0075497F" w:rsidRPr="0075497F">
        <w:rPr>
          <w:caps/>
          <w:sz w:val="26"/>
          <w:szCs w:val="26"/>
          <w:lang w:eastAsia="ar-SA"/>
        </w:rPr>
        <w:t>INTELIGENTE</w:t>
      </w:r>
    </w:p>
    <w:p w:rsidR="001E4FE6" w:rsidRPr="00ED7348" w:rsidRDefault="001E4FE6" w:rsidP="001E4FE6">
      <w:pPr>
        <w:tabs>
          <w:tab w:val="left" w:pos="0"/>
        </w:tabs>
        <w:spacing w:line="360" w:lineRule="auto"/>
        <w:rPr>
          <w:rFonts w:eastAsia="Times New Roman"/>
          <w:caps/>
          <w:sz w:val="26"/>
          <w:szCs w:val="26"/>
          <w:lang w:eastAsia="ar-SA"/>
        </w:rPr>
      </w:pPr>
    </w:p>
    <w:p w:rsidR="001E4FE6" w:rsidRPr="00ED7348" w:rsidRDefault="001E4FE6" w:rsidP="001E4FE6">
      <w:pPr>
        <w:tabs>
          <w:tab w:val="left" w:pos="0"/>
        </w:tabs>
        <w:spacing w:line="360" w:lineRule="auto"/>
        <w:rPr>
          <w:rFonts w:eastAsia="Times New Roman"/>
          <w:caps/>
          <w:sz w:val="26"/>
          <w:szCs w:val="26"/>
          <w:lang w:eastAsia="ar-SA"/>
        </w:rPr>
      </w:pPr>
    </w:p>
    <w:p w:rsidR="001E4FE6" w:rsidRPr="00ED7348" w:rsidRDefault="001E4FE6" w:rsidP="001E4FE6">
      <w:pPr>
        <w:tabs>
          <w:tab w:val="left" w:pos="0"/>
        </w:tabs>
        <w:spacing w:line="360" w:lineRule="auto"/>
        <w:rPr>
          <w:rFonts w:eastAsia="Times New Roman"/>
          <w:caps/>
          <w:sz w:val="26"/>
          <w:szCs w:val="26"/>
          <w:lang w:eastAsia="ar-SA"/>
        </w:rPr>
      </w:pPr>
    </w:p>
    <w:p w:rsidR="001E4FE6" w:rsidRPr="00ED7348" w:rsidRDefault="001E4FE6" w:rsidP="001E4FE6">
      <w:pPr>
        <w:tabs>
          <w:tab w:val="left" w:pos="0"/>
        </w:tabs>
        <w:spacing w:line="360" w:lineRule="auto"/>
        <w:rPr>
          <w:rFonts w:eastAsia="Times New Roman"/>
          <w:caps/>
          <w:sz w:val="26"/>
          <w:szCs w:val="26"/>
          <w:lang w:eastAsia="ar-SA"/>
        </w:rPr>
      </w:pPr>
    </w:p>
    <w:p w:rsidR="001E4FE6" w:rsidRPr="00ED7348" w:rsidRDefault="001E4FE6" w:rsidP="001E4FE6">
      <w:pPr>
        <w:pStyle w:val="Szvegtrzs"/>
        <w:spacing w:line="360" w:lineRule="auto"/>
        <w:rPr>
          <w:rFonts w:eastAsia="DejaVu Sans Condensed" w:cs="DejaVu Sans Condensed"/>
          <w:lang w:val="hu-HU"/>
        </w:rPr>
      </w:pPr>
    </w:p>
    <w:p w:rsidR="001E4FE6" w:rsidRPr="00ED7348" w:rsidRDefault="001E4FE6" w:rsidP="001E4FE6">
      <w:pPr>
        <w:pStyle w:val="Szvegtrzs"/>
        <w:spacing w:line="360" w:lineRule="auto"/>
        <w:rPr>
          <w:rFonts w:eastAsia="DejaVu Sans Condensed" w:cs="DejaVu Sans Condensed"/>
          <w:lang w:val="hu-HU"/>
        </w:rPr>
      </w:pPr>
    </w:p>
    <w:p w:rsidR="001E4FE6" w:rsidRPr="00ED7348" w:rsidRDefault="001E4FE6" w:rsidP="001E4FE6">
      <w:pPr>
        <w:spacing w:line="360" w:lineRule="auto"/>
      </w:pPr>
      <w:r w:rsidRPr="00ED7348">
        <w:t xml:space="preserve">             Vizat decan                                                                        Vizat </w:t>
      </w:r>
      <w:r w:rsidR="006F6D76">
        <w:t>director de departament</w:t>
      </w:r>
    </w:p>
    <w:p w:rsidR="001E4FE6" w:rsidRPr="00ED7348" w:rsidRDefault="001E4FE6" w:rsidP="001E4FE6">
      <w:pPr>
        <w:spacing w:line="360" w:lineRule="auto"/>
      </w:pPr>
      <w:r w:rsidRPr="00ED7348">
        <w:t xml:space="preserve">Ș. l. </w:t>
      </w:r>
      <w:r w:rsidR="006F6D76">
        <w:t>d</w:t>
      </w:r>
      <w:r w:rsidRPr="00ED7348">
        <w:t>r. ing</w:t>
      </w:r>
      <w:r w:rsidR="006F6D76">
        <w:t>.</w:t>
      </w:r>
      <w:r w:rsidRPr="00ED7348">
        <w:t xml:space="preserve"> Kelemen András                                                        </w:t>
      </w:r>
      <w:r w:rsidR="006F6D76">
        <w:rPr>
          <w:lang w:val="ro-RO"/>
        </w:rPr>
        <w:t>Ș.l.</w:t>
      </w:r>
      <w:r w:rsidR="006F6D76">
        <w:t>d</w:t>
      </w:r>
      <w:r w:rsidRPr="00ED7348">
        <w:t>r. ing. Domokos József</w:t>
      </w:r>
    </w:p>
    <w:p w:rsidR="001E4FE6" w:rsidRPr="00ED7348" w:rsidRDefault="001E4FE6" w:rsidP="001E4FE6">
      <w:pPr>
        <w:autoSpaceDE w:val="0"/>
        <w:spacing w:line="360" w:lineRule="auto"/>
      </w:pPr>
    </w:p>
    <w:p w:rsidR="001E4FE6" w:rsidRPr="00ED7348" w:rsidRDefault="001E4FE6" w:rsidP="001E4FE6">
      <w:pPr>
        <w:rPr>
          <w:lang w:eastAsia="zh-CN"/>
        </w:rPr>
      </w:pPr>
    </w:p>
    <w:p w:rsidR="001E4FE6" w:rsidRPr="00ED7348" w:rsidRDefault="001E4FE6" w:rsidP="00BB4778">
      <w:pPr>
        <w:rPr>
          <w:rFonts w:cs="Times New Roman"/>
          <w:szCs w:val="24"/>
        </w:rPr>
      </w:pPr>
    </w:p>
    <w:sectPr w:rsidR="001E4FE6" w:rsidRPr="00ED7348" w:rsidSect="004A432E">
      <w:footerReference w:type="default" r:id="rId16"/>
      <w:pgSz w:w="11906" w:h="16838" w:code="9"/>
      <w:pgMar w:top="1134" w:right="1134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4D7" w:rsidRDefault="00A274D7" w:rsidP="004D3879">
      <w:r>
        <w:separator/>
      </w:r>
    </w:p>
  </w:endnote>
  <w:endnote w:type="continuationSeparator" w:id="1">
    <w:p w:rsidR="00A274D7" w:rsidRDefault="00A274D7" w:rsidP="004D38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imes New Roman Rom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DejaVu Sans Condensed">
    <w:charset w:val="00"/>
    <w:family w:val="swiss"/>
    <w:pitch w:val="variable"/>
    <w:sig w:usb0="E7000EFF" w:usb1="5200F5FF" w:usb2="0A042021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8C7" w:rsidRDefault="00D008C7" w:rsidP="00FB43F0">
    <w:pPr>
      <w:pStyle w:val="llb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82488481"/>
      <w:docPartObj>
        <w:docPartGallery w:val="Page Numbers (Bottom of Page)"/>
        <w:docPartUnique/>
      </w:docPartObj>
    </w:sdtPr>
    <w:sdtContent>
      <w:p w:rsidR="00D008C7" w:rsidRDefault="00FD26B9">
        <w:pPr>
          <w:pStyle w:val="llb"/>
          <w:jc w:val="center"/>
        </w:pPr>
        <w:r>
          <w:fldChar w:fldCharType="begin"/>
        </w:r>
        <w:r w:rsidR="00D008C7">
          <w:instrText>PAGE   \* MERGEFORMAT</w:instrText>
        </w:r>
        <w:r>
          <w:fldChar w:fldCharType="separate"/>
        </w:r>
        <w:r w:rsidR="00A274D7"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8C7" w:rsidRDefault="00D008C7" w:rsidP="00FB43F0">
    <w:pPr>
      <w:pStyle w:val="llb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4D7" w:rsidRDefault="00A274D7" w:rsidP="004D3879">
      <w:r>
        <w:separator/>
      </w:r>
    </w:p>
  </w:footnote>
  <w:footnote w:type="continuationSeparator" w:id="1">
    <w:p w:rsidR="00A274D7" w:rsidRDefault="00A274D7" w:rsidP="004D38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top w:w="72" w:type="dxa"/>
        <w:left w:w="115" w:type="dxa"/>
        <w:bottom w:w="72" w:type="dxa"/>
        <w:right w:w="115" w:type="dxa"/>
      </w:tblCellMar>
      <w:tblLook w:val="0000"/>
    </w:tblPr>
    <w:tblGrid>
      <w:gridCol w:w="9472"/>
    </w:tblGrid>
    <w:tr w:rsidR="00D008C7" w:rsidTr="001024D7">
      <w:tc>
        <w:tcPr>
          <w:tcW w:w="9472" w:type="dxa"/>
          <w:tcBorders>
            <w:bottom w:val="single" w:sz="4" w:space="0" w:color="000000"/>
          </w:tcBorders>
          <w:shd w:val="clear" w:color="auto" w:fill="auto"/>
          <w:vAlign w:val="bottom"/>
        </w:tcPr>
        <w:p w:rsidR="00D008C7" w:rsidRDefault="00D008C7" w:rsidP="004D3879">
          <w:pPr>
            <w:autoSpaceDE w:val="0"/>
            <w:snapToGrid w:val="0"/>
            <w:jc w:val="right"/>
            <w:rPr>
              <w:rFonts w:cs="Times New Roman"/>
              <w:color w:val="000000"/>
              <w:szCs w:val="24"/>
            </w:rPr>
          </w:pPr>
        </w:p>
      </w:tc>
    </w:tr>
  </w:tbl>
  <w:p w:rsidR="00D008C7" w:rsidRDefault="00D008C7" w:rsidP="004D3879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3"/>
        </w:tabs>
        <w:ind w:left="723" w:hanging="360"/>
      </w:pPr>
      <w:rPr>
        <w:rFonts w:ascii="StarSymbol" w:eastAsia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3"/>
        </w:tabs>
        <w:ind w:left="1443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63"/>
        </w:tabs>
        <w:ind w:left="2163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3"/>
        </w:tabs>
        <w:ind w:left="2883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603"/>
        </w:tabs>
        <w:ind w:left="3603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23"/>
        </w:tabs>
        <w:ind w:left="4323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43"/>
        </w:tabs>
        <w:ind w:left="5043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63"/>
        </w:tabs>
        <w:ind w:left="5763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83"/>
        </w:tabs>
        <w:ind w:left="6483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pStyle w:val="fejezet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pStyle w:val="szakasz"/>
      <w:lvlText w:val="%1."/>
      <w:lvlJc w:val="left"/>
      <w:pPr>
        <w:tabs>
          <w:tab w:val="num" w:pos="0"/>
        </w:tabs>
        <w:ind w:left="1080" w:hanging="360"/>
      </w:pPr>
      <w:rPr>
        <w:rFonts w:eastAsia="Times New Roman"/>
      </w:rPr>
    </w:lvl>
  </w:abstractNum>
  <w:abstractNum w:abstractNumId="7">
    <w:nsid w:val="1213107B"/>
    <w:multiLevelType w:val="hybridMultilevel"/>
    <w:tmpl w:val="F40647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D81E90"/>
    <w:multiLevelType w:val="hybridMultilevel"/>
    <w:tmpl w:val="452C09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revisionView w:inkAnnotations="0"/>
  <w:trackRevisions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 w:val="00005C95"/>
    <w:rsid w:val="00025619"/>
    <w:rsid w:val="00040037"/>
    <w:rsid w:val="000E05B5"/>
    <w:rsid w:val="001024D7"/>
    <w:rsid w:val="00106478"/>
    <w:rsid w:val="00166C53"/>
    <w:rsid w:val="00171A79"/>
    <w:rsid w:val="001D0692"/>
    <w:rsid w:val="001E2D75"/>
    <w:rsid w:val="001E4FE6"/>
    <w:rsid w:val="001F7DD1"/>
    <w:rsid w:val="00240894"/>
    <w:rsid w:val="0024771F"/>
    <w:rsid w:val="002C2971"/>
    <w:rsid w:val="002E7993"/>
    <w:rsid w:val="003E5656"/>
    <w:rsid w:val="003F3F0A"/>
    <w:rsid w:val="00433AC3"/>
    <w:rsid w:val="00445861"/>
    <w:rsid w:val="004A432E"/>
    <w:rsid w:val="004D3879"/>
    <w:rsid w:val="004E567F"/>
    <w:rsid w:val="004F148B"/>
    <w:rsid w:val="005252E8"/>
    <w:rsid w:val="00544607"/>
    <w:rsid w:val="00554E9E"/>
    <w:rsid w:val="00564B04"/>
    <w:rsid w:val="005A2167"/>
    <w:rsid w:val="005B33FA"/>
    <w:rsid w:val="005F3DC8"/>
    <w:rsid w:val="00605425"/>
    <w:rsid w:val="00674FCF"/>
    <w:rsid w:val="00687DE0"/>
    <w:rsid w:val="006A424E"/>
    <w:rsid w:val="006A70DF"/>
    <w:rsid w:val="006B70FF"/>
    <w:rsid w:val="006F6D76"/>
    <w:rsid w:val="0074216A"/>
    <w:rsid w:val="0075497F"/>
    <w:rsid w:val="007A48EC"/>
    <w:rsid w:val="00830BAE"/>
    <w:rsid w:val="00884854"/>
    <w:rsid w:val="0089448A"/>
    <w:rsid w:val="008A3C1A"/>
    <w:rsid w:val="008C15D7"/>
    <w:rsid w:val="008E1221"/>
    <w:rsid w:val="008E5C21"/>
    <w:rsid w:val="009026E6"/>
    <w:rsid w:val="00926EF5"/>
    <w:rsid w:val="00960546"/>
    <w:rsid w:val="009615D0"/>
    <w:rsid w:val="009779C9"/>
    <w:rsid w:val="009B6208"/>
    <w:rsid w:val="009C1345"/>
    <w:rsid w:val="00A274D7"/>
    <w:rsid w:val="00A314AB"/>
    <w:rsid w:val="00A34B22"/>
    <w:rsid w:val="00A47F87"/>
    <w:rsid w:val="00A77BD3"/>
    <w:rsid w:val="00A86A73"/>
    <w:rsid w:val="00AA2037"/>
    <w:rsid w:val="00B7040F"/>
    <w:rsid w:val="00BB4778"/>
    <w:rsid w:val="00BC579B"/>
    <w:rsid w:val="00BD265E"/>
    <w:rsid w:val="00C10871"/>
    <w:rsid w:val="00C148E6"/>
    <w:rsid w:val="00C43E6A"/>
    <w:rsid w:val="00CA3BBD"/>
    <w:rsid w:val="00CD5A86"/>
    <w:rsid w:val="00D008C7"/>
    <w:rsid w:val="00D056F6"/>
    <w:rsid w:val="00D26434"/>
    <w:rsid w:val="00D80EBE"/>
    <w:rsid w:val="00D84C13"/>
    <w:rsid w:val="00DA54A8"/>
    <w:rsid w:val="00DA6C18"/>
    <w:rsid w:val="00DB09D7"/>
    <w:rsid w:val="00DD45FD"/>
    <w:rsid w:val="00DF3487"/>
    <w:rsid w:val="00E37E0E"/>
    <w:rsid w:val="00E40C28"/>
    <w:rsid w:val="00EA15E5"/>
    <w:rsid w:val="00EB53A1"/>
    <w:rsid w:val="00ED7348"/>
    <w:rsid w:val="00EE28E0"/>
    <w:rsid w:val="00F153A3"/>
    <w:rsid w:val="00F512EE"/>
    <w:rsid w:val="00F549A3"/>
    <w:rsid w:val="00F57BD7"/>
    <w:rsid w:val="00F62804"/>
    <w:rsid w:val="00F91F78"/>
    <w:rsid w:val="00FB0C34"/>
    <w:rsid w:val="00FB43F0"/>
    <w:rsid w:val="00FD26B9"/>
    <w:rsid w:val="00FF6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F148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qFormat/>
    <w:rsid w:val="00F91F78"/>
    <w:pPr>
      <w:keepNext/>
      <w:keepLines/>
      <w:numPr>
        <w:numId w:val="1"/>
      </w:numPr>
      <w:suppressAutoHyphens/>
      <w:spacing w:before="480" w:line="360" w:lineRule="auto"/>
      <w:ind w:left="227" w:hanging="227"/>
      <w:outlineLvl w:val="0"/>
    </w:pPr>
    <w:rPr>
      <w:rFonts w:eastAsia="Times New Roman" w:cs="Times New Roman"/>
      <w:b/>
      <w:bCs/>
      <w:sz w:val="28"/>
      <w:szCs w:val="28"/>
      <w:lang w:val="en-US" w:eastAsia="zh-CN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E4FE6"/>
    <w:pPr>
      <w:keepNext/>
      <w:keepLines/>
      <w:numPr>
        <w:ilvl w:val="1"/>
        <w:numId w:val="1"/>
      </w:numPr>
      <w:spacing w:line="360" w:lineRule="auto"/>
      <w:ind w:left="397" w:hanging="397"/>
      <w:outlineLvl w:val="1"/>
    </w:pPr>
    <w:rPr>
      <w:rFonts w:eastAsiaTheme="majorEastAsia" w:cstheme="majorBidi"/>
      <w:b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E4FE6"/>
    <w:pPr>
      <w:keepNext/>
      <w:keepLines/>
      <w:numPr>
        <w:ilvl w:val="2"/>
        <w:numId w:val="1"/>
      </w:numPr>
      <w:spacing w:line="360" w:lineRule="auto"/>
      <w:outlineLvl w:val="2"/>
    </w:pPr>
    <w:rPr>
      <w:rFonts w:eastAsiaTheme="majorEastAsia" w:cstheme="majorBidi"/>
      <w:b/>
      <w:sz w:val="22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C15D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C15D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C15D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C15D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C15D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C15D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4D3879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D3879"/>
  </w:style>
  <w:style w:type="paragraph" w:styleId="llb">
    <w:name w:val="footer"/>
    <w:basedOn w:val="Norml"/>
    <w:link w:val="llbChar"/>
    <w:uiPriority w:val="99"/>
    <w:unhideWhenUsed/>
    <w:rsid w:val="004D387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D3879"/>
  </w:style>
  <w:style w:type="character" w:customStyle="1" w:styleId="Cmsor1Char">
    <w:name w:val="Címsor 1 Char"/>
    <w:basedOn w:val="Bekezdsalapbettpusa"/>
    <w:link w:val="Cmsor1"/>
    <w:rsid w:val="00F91F78"/>
    <w:rPr>
      <w:rFonts w:ascii="Times New Roman" w:eastAsia="Times New Roman" w:hAnsi="Times New Roman" w:cs="Times New Roman"/>
      <w:b/>
      <w:bCs/>
      <w:sz w:val="28"/>
      <w:szCs w:val="28"/>
      <w:lang w:val="en-US" w:eastAsia="zh-CN"/>
    </w:rPr>
  </w:style>
  <w:style w:type="paragraph" w:styleId="Szvegtrzs">
    <w:name w:val="Body Text"/>
    <w:basedOn w:val="Norml"/>
    <w:link w:val="SzvegtrzsChar"/>
    <w:rsid w:val="008C15D7"/>
    <w:pPr>
      <w:suppressAutoHyphens/>
      <w:autoSpaceDE w:val="0"/>
    </w:pPr>
    <w:rPr>
      <w:rFonts w:eastAsia="Times New Roman" w:cs="Times New Roman"/>
      <w:szCs w:val="24"/>
      <w:lang w:val="en-US" w:eastAsia="zh-CN"/>
    </w:rPr>
  </w:style>
  <w:style w:type="character" w:customStyle="1" w:styleId="SzvegtrzsChar">
    <w:name w:val="Szövegtörzs Char"/>
    <w:basedOn w:val="Bekezdsalapbettpusa"/>
    <w:link w:val="Szvegtrzs"/>
    <w:rsid w:val="008C15D7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fejezet">
    <w:name w:val="fejezet"/>
    <w:rsid w:val="008C15D7"/>
    <w:pPr>
      <w:numPr>
        <w:numId w:val="6"/>
      </w:numPr>
      <w:suppressAutoHyphens/>
      <w:spacing w:before="120" w:after="300" w:line="240" w:lineRule="auto"/>
      <w:ind w:left="0" w:firstLine="0"/>
      <w:jc w:val="center"/>
    </w:pPr>
    <w:rPr>
      <w:rFonts w:ascii="Times New Roman" w:eastAsia="Times New Roman" w:hAnsi="Times New Roman" w:cs="Times New Roman"/>
      <w:b/>
      <w:bCs/>
      <w:sz w:val="28"/>
      <w:szCs w:val="20"/>
      <w:lang w:eastAsia="zh-CN"/>
    </w:rPr>
  </w:style>
  <w:style w:type="paragraph" w:customStyle="1" w:styleId="szakasz">
    <w:name w:val="szakasz"/>
    <w:basedOn w:val="Norml"/>
    <w:rsid w:val="008C15D7"/>
    <w:pPr>
      <w:numPr>
        <w:numId w:val="7"/>
      </w:numPr>
      <w:suppressAutoHyphens/>
      <w:spacing w:line="360" w:lineRule="auto"/>
      <w:ind w:left="-2160" w:firstLine="0"/>
    </w:pPr>
    <w:rPr>
      <w:rFonts w:eastAsia="Times New Roman" w:cs="Times New Roman"/>
      <w:b/>
      <w:bCs/>
      <w:szCs w:val="20"/>
      <w:lang w:eastAsia="zh-CN"/>
    </w:rPr>
  </w:style>
  <w:style w:type="paragraph" w:customStyle="1" w:styleId="H1">
    <w:name w:val="H1"/>
    <w:basedOn w:val="Cmsor1"/>
    <w:rsid w:val="008C15D7"/>
    <w:pPr>
      <w:ind w:left="432" w:hanging="432"/>
    </w:pPr>
  </w:style>
  <w:style w:type="character" w:customStyle="1" w:styleId="Cmsor2Char">
    <w:name w:val="Címsor 2 Char"/>
    <w:basedOn w:val="Bekezdsalapbettpusa"/>
    <w:link w:val="Cmsor2"/>
    <w:uiPriority w:val="9"/>
    <w:rsid w:val="001E4FE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E4FE6"/>
    <w:rPr>
      <w:rFonts w:ascii="Times New Roman" w:eastAsiaTheme="majorEastAsia" w:hAnsi="Times New Roman" w:cstheme="majorBidi"/>
      <w:b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C15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C15D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C15D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C15D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C15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C15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024D7"/>
    <w:pPr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hu-HU"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024D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024D7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024D7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1024D7"/>
    <w:rPr>
      <w:color w:val="0563C1" w:themeColor="hyperlink"/>
      <w:u w:val="single"/>
    </w:rPr>
  </w:style>
  <w:style w:type="paragraph" w:styleId="Irodalomjegyzk">
    <w:name w:val="Bibliography"/>
    <w:basedOn w:val="Norml"/>
    <w:next w:val="Norml"/>
    <w:uiPriority w:val="37"/>
    <w:unhideWhenUsed/>
    <w:rsid w:val="00ED7348"/>
  </w:style>
  <w:style w:type="paragraph" w:styleId="Listaszerbekezds">
    <w:name w:val="List Paragraph"/>
    <w:basedOn w:val="Norml"/>
    <w:uiPriority w:val="34"/>
    <w:qFormat/>
    <w:rsid w:val="00ED7348"/>
    <w:pPr>
      <w:ind w:left="720"/>
      <w:contextualSpacing/>
    </w:pPr>
  </w:style>
  <w:style w:type="table" w:styleId="Rcsostblzat">
    <w:name w:val="Table Grid"/>
    <w:basedOn w:val="Normltblzat"/>
    <w:uiPriority w:val="39"/>
    <w:rsid w:val="004F14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palrs">
    <w:name w:val="caption"/>
    <w:basedOn w:val="Norml"/>
    <w:next w:val="Norml"/>
    <w:uiPriority w:val="35"/>
    <w:unhideWhenUsed/>
    <w:qFormat/>
    <w:rsid w:val="00F91F78"/>
    <w:pPr>
      <w:spacing w:after="200"/>
      <w:jc w:val="center"/>
    </w:pPr>
    <w:rPr>
      <w:rFonts w:cstheme="minorHAnsi"/>
      <w:i/>
      <w:iCs/>
      <w:color w:val="44546A" w:themeColor="text2"/>
      <w:sz w:val="22"/>
      <w:szCs w:val="18"/>
    </w:rPr>
  </w:style>
  <w:style w:type="paragraph" w:customStyle="1" w:styleId="Kp">
    <w:name w:val="Kép"/>
    <w:basedOn w:val="Norml"/>
    <w:qFormat/>
    <w:rsid w:val="009C1345"/>
    <w:pPr>
      <w:keepNext/>
      <w:spacing w:before="200"/>
      <w:jc w:val="center"/>
    </w:pPr>
    <w:rPr>
      <w:noProof/>
      <w:lang w:eastAsia="hu-HU"/>
    </w:rPr>
  </w:style>
  <w:style w:type="paragraph" w:styleId="brajegyzk">
    <w:name w:val="table of figures"/>
    <w:basedOn w:val="Norml"/>
    <w:next w:val="Norml"/>
    <w:uiPriority w:val="99"/>
    <w:unhideWhenUsed/>
    <w:rsid w:val="00445861"/>
  </w:style>
  <w:style w:type="paragraph" w:customStyle="1" w:styleId="Tblzatfelirat">
    <w:name w:val="Táblázat_felirat"/>
    <w:basedOn w:val="Kpalrs"/>
    <w:qFormat/>
    <w:rsid w:val="00F153A3"/>
    <w:pPr>
      <w:keepNext/>
      <w:spacing w:before="200" w:after="0"/>
      <w:jc w:val="left"/>
    </w:pPr>
  </w:style>
  <w:style w:type="character" w:styleId="Mrltotthiperhivatkozs">
    <w:name w:val="FollowedHyperlink"/>
    <w:basedOn w:val="Bekezdsalapbettpusa"/>
    <w:uiPriority w:val="99"/>
    <w:semiHidden/>
    <w:unhideWhenUsed/>
    <w:rsid w:val="00F57BD7"/>
    <w:rPr>
      <w:color w:val="954F72" w:themeColor="followedHyperlink"/>
      <w:u w:val="single"/>
    </w:rPr>
  </w:style>
  <w:style w:type="character" w:styleId="Helyrzszveg">
    <w:name w:val="Placeholder Text"/>
    <w:basedOn w:val="Bekezdsalapbettpusa"/>
    <w:uiPriority w:val="99"/>
    <w:semiHidden/>
    <w:rsid w:val="006A70DF"/>
    <w:rPr>
      <w:color w:val="808080"/>
    </w:rPr>
  </w:style>
  <w:style w:type="character" w:styleId="Jegyzethivatkozs">
    <w:name w:val="annotation reference"/>
    <w:basedOn w:val="Bekezdsalapbettpusa"/>
    <w:uiPriority w:val="99"/>
    <w:semiHidden/>
    <w:unhideWhenUsed/>
    <w:rsid w:val="00E40C2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40C28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40C28"/>
    <w:rPr>
      <w:rFonts w:ascii="Times New Roman" w:hAnsi="Times New Roman"/>
      <w:sz w:val="20"/>
      <w:szCs w:val="20"/>
    </w:rPr>
  </w:style>
  <w:style w:type="paragraph" w:styleId="Vltozat">
    <w:name w:val="Revision"/>
    <w:hidden/>
    <w:uiPriority w:val="99"/>
    <w:semiHidden/>
    <w:rsid w:val="00D008C7"/>
    <w:pPr>
      <w:spacing w:after="0" w:line="240" w:lineRule="auto"/>
    </w:pPr>
    <w:rPr>
      <w:rFonts w:ascii="Times New Roman" w:hAnsi="Times New Roman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008C7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008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zoli\LOCALS~1\Temp\disszertacio_sablon_2015_v0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 Version="1">
  <b:Source>
    <b:Tag>Adr14</b:Tag>
    <b:SourceType>JournalArticle</b:SourceType>
    <b:Guid>{9DF66869-2207-46C1-80DF-A325DC7E22AE}</b:Guid>
    <b:Author>
      <b:Author>
        <b:Corporate>Adrien Prost-Boucle, Olivier Muller, Frédéric Rousseau</b:Corporate>
      </b:Author>
    </b:Author>
    <b:Title>Fast and standalone Design Space Exploration for High-Level Synthesis under resource constraints</b:Title>
    <b:JournalName>Journal of Systems Architecture</b:JournalName>
    <b:Year>2014</b:Year>
    <b:Pages>79-93</b:Pages>
    <b:Volume>60</b:Volume>
    <b:RefOrder>1</b:RefOrder>
  </b:Source>
  <b:Source>
    <b:Tag>Adr141</b:Tag>
    <b:SourceType>JournalArticle</b:SourceType>
    <b:Guid>{9FD5C69A-80A0-4EAB-A683-138FEB466513}</b:Guid>
    <b:Author>
      <b:Author>
        <b:Corporate>Adrien Prost-Boucle, Olivier Muller, Frédéric Rousseau</b:Corporate>
      </b:Author>
    </b:Author>
    <b:Title>Fast and standalone Design Space Exploration for High-Level Synthesis under resource constraints</b:Title>
    <b:JournalName>Journal of Systems Architecture</b:JournalName>
    <b:Year>2014</b:Year>
    <b:Pages>79-93</b:Pages>
    <b:Volume>60</b:Volume>
    <b:Issue>1</b:Issue>
    <b:RefOrder>3</b:RefOrder>
  </b:Source>
  <b:Source>
    <b:Tag>Ant02</b:Tag>
    <b:SourceType>JournalArticle</b:SourceType>
    <b:Guid>{47C37766-A435-4492-A264-AED61D3CE73A}</b:Guid>
    <b:Author>
      <b:Author>
        <b:Corporate>Antonio J. Acosta, Eduardo J. Peralıas, Adoracion Rueda, Jose L. Huertas</b:Corporate>
      </b:Author>
    </b:Author>
    <b:Title>VHDL behavioural modelling of pipeline analog to digital converers</b:Title>
    <b:JournalName>Measurement</b:JournalName>
    <b:Year>2002</b:Year>
    <b:Pages>47-60</b:Pages>
    <b:Volume>31</b:Volume>
    <b:RefOrder>4</b:RefOrder>
  </b:Source>
  <b:Source>
    <b:Tag>Chr12</b:Tag>
    <b:SourceType>JournalArticle</b:SourceType>
    <b:Guid>{4DB87A4B-A5C5-4B9F-A1BD-9B6A3FFE428C}</b:Guid>
    <b:Author>
      <b:Author>
        <b:Corporate>Christophe Alias, Bogdan Pasca, Alexandru Plesco</b:Corporate>
      </b:Author>
    </b:Author>
    <b:Title>FPGA-specific synthesis of loop-nests with pipelined computational cores</b:Title>
    <b:JournalName>Microprocessors and Microsystems</b:JournalName>
    <b:Year>2012</b:Year>
    <b:Pages>606-619</b:Pages>
    <b:Volume>36</b:Volume>
    <b:RefOrder>5</b:RefOrder>
  </b:Source>
  <b:Source>
    <b:Tag>Dav14</b:Tag>
    <b:SourceType>JournalArticle</b:SourceType>
    <b:Guid>{44726BC7-CB85-41CB-BBAE-98025423CC11}</b:Guid>
    <b:Author>
      <b:Author>
        <b:Corporate>David J. Warne, Neil A. Kelson, Ross F. Hayward</b:Corporate>
      </b:Author>
    </b:Author>
    <b:Title>Comparison of High Level FPGA Hardware Design for Solving Tri-diagonal Linear Systems</b:Title>
    <b:Year>2014</b:Year>
    <b:JournalName>Procedia Computer Science</b:JournalName>
    <b:Pages>95-101</b:Pages>
    <b:Volume>29</b:Volume>
    <b:RefOrder>2</b:RefOrder>
  </b:Source>
  <b:Source>
    <b:Tag>FCh11</b:Tag>
    <b:SourceType>JournalArticle</b:SourceType>
    <b:Guid>{752BDC5B-0AB3-4415-9766-FC6F54FD0C59}</b:Guid>
    <b:Author>
      <b:Author>
        <b:Corporate>F. Chekired, C. Larbes, D. Rekioua, F. Haddad</b:Corporate>
      </b:Author>
    </b:Author>
    <b:Title>Implementation of a MPPT fuzzy controller for photovoltaic systems on FPGA circuit</b:Title>
    <b:JournalName>Energy Procedia</b:JournalName>
    <b:Year>2011</b:Year>
    <b:Pages>541-549</b:Pages>
    <b:Volume>6</b:Volume>
    <b:RefOrder>6</b:RefOrder>
  </b:Source>
  <b:Source>
    <b:Tag>FPG12</b:Tag>
    <b:SourceType>JournalArticle</b:SourceType>
    <b:Guid>{2E21661A-5643-4BB6-BB2A-8B0C13909E18}</b:Guid>
    <b:Title>FPGA implementations of an ADALINE adaptive filter for power-line noise cancellation in surface electromyography signals</b:Title>
    <b:JournalName>Measurement</b:JournalName>
    <b:Year>2012</b:Year>
    <b:Pages>405-414</b:Pages>
    <b:Volume>45</b:Volume>
    <b:Author>
      <b:Author>
        <b:Corporate>N. Jindapetch, S. Chewae, P. Phukpattaranont</b:Corporate>
      </b:Author>
    </b:Author>
    <b:RefOrder>7</b:RefOrder>
  </b:Source>
  <b:Source>
    <b:Tag>GBo14</b:Tag>
    <b:SourceType>JournalArticle</b:SourceType>
    <b:Guid>{AC866270-2F03-45CF-AF8C-191BD5EE13C5}</b:Guid>
    <b:Author>
      <b:Author>
        <b:Corporate>G. Bosque, I.delCampo, J.Echanobe</b:Corporate>
      </b:Author>
    </b:Author>
    <b:Title>Fuzzy systems, neural networks and neuro-fuzzy systems: A vision on their hardware implementation and platforms over two decades</b:Title>
    <b:JournalName>Engineering ApplicationsofArtificial Intelligence</b:JournalName>
    <b:Year>2014</b:Year>
    <b:Pages>283-331</b:Pages>
    <b:Volume>32</b:Volume>
    <b:RefOrder>8</b:RefOrder>
  </b:Source>
  <b:Source>
    <b:Tag>Hil10</b:Tag>
    <b:SourceType>JournalArticle</b:SourceType>
    <b:Guid>{60116391-8312-46D2-A70E-C3DE4833916D}</b:Guid>
    <b:Author>
      <b:Author>
        <b:NameList>
          <b:Person>
            <b:Last>Hildebrandt</b:Last>
            <b:First>F</b:First>
          </b:Person>
        </b:NameList>
      </b:Author>
    </b:Author>
    <b:Title>Genetic kidney diseases</b:Title>
    <b:Year>2010</b:Year>
    <b:Publisher>Elsevier</b:Publisher>
    <b:Volume>375</b:Volume>
    <b:Issue>9722</b:Issue>
    <b:JournalName>The Lancet</b:JournalName>
    <b:Month>April</b:Month>
    <b:Day>10</b:Day>
    <b:Pages>1287-1295</b:Pages>
    <b:Comments>doi:10.1016/S0140-6736(10)60236-X</b:Comments>
    <b:RefOrder>9</b:RefOrder>
  </b:Source>
  <b:Source>
    <b:Tag>Hir14</b:Tag>
    <b:SourceType>JournalArticle</b:SourceType>
    <b:Guid>{26FC1130-C4F2-40AA-AE16-6873E9C165F1}</b:Guid>
    <b:Title>FPGA implementation of reversible watermarking in digital images using reversible contrast mapping</b:Title>
    <b:Pages>93-104</b:Pages>
    <b:Year>2014</b:Year>
    <b:Author>
      <b:Author>
        <b:Corporate>Hirak Kumar Maity, Santi P. Maity</b:Corporate>
      </b:Author>
    </b:Author>
    <b:JournalName>The Journal of Systems and Software</b:JournalName>
    <b:RefOrder>10</b:RefOrder>
  </b:Source>
  <b:Source>
    <b:Tag>JEc14</b:Tag>
    <b:SourceType>JournalArticle</b:SourceType>
    <b:Guid>{AAB179B7-AC31-4DAA-B3AE-400A69471EB6}</b:Guid>
    <b:Author>
      <b:Author>
        <b:Corporate>J. Echanobe, I. del Campo, K. Basterretxea, M.V. Martinez, Faiyaz Doctor</b:Corporate>
      </b:Author>
    </b:Author>
    <b:Title>An FPGA-based multiprocessor-architecture for intelligent environments</b:Title>
    <b:JournalName>Microprocessors and Microsystems</b:JournalName>
    <b:Year>2014</b:Year>
    <b:Pages>730-740</b:Pages>
    <b:Volume>38</b:Volume>
    <b:RefOrder>11</b:RefOrder>
  </b:Source>
  <b:Source>
    <b:Tag>Man13</b:Tag>
    <b:SourceType>ConferenceProceedings</b:SourceType>
    <b:Guid>{5AFD8BFC-C727-4840-9D35-CB65083B5CBF}</b:Guid>
    <b:Title>Implementation of Neuro-Fuzzy System based image edge detection</b:Title>
    <b:Year>2013</b:Year>
    <b:Pages>60-61</b:Pages>
    <b:Author>
      <b:Author>
        <b:Corporate>Manel Elloumi, Mohamed Krid, Dorra Sellami Masmoudi</b:Corporate>
      </b:Author>
    </b:Author>
    <b:ConferenceName>21st International Conference on Very Large Scale Integration (VLSI-SoC)</b:ConferenceName>
    <b:RefOrder>12</b:RefOrder>
  </b:Source>
  <b:Source>
    <b:Tag>Bra14</b:Tag>
    <b:SourceType>ConferenceProceedings</b:SourceType>
    <b:Guid>{1EEECD0C-AD42-4834-8F6C-26FFE2FB36AD}</b:Guid>
    <b:Author>
      <b:Author>
        <b:NameList>
          <b:Person>
            <b:Last>Brassai</b:Last>
            <b:First>Sándor</b:First>
            <b:Middle>Tihamér</b:Middle>
          </b:Person>
        </b:NameList>
      </b:Author>
    </b:Author>
    <b:Title>FPGA Based Hardware Implementation of a Self-Organizing Map</b:Title>
    <b:JournalName>International </b:JournalName>
    <b:Year>2014</b:Year>
    <b:ConferenceName>International Conference on Intelligent Engineering Systems (INES)</b:ConferenceName>
    <b:City>Tihany, Hungary</b:City>
    <b:Pages>101 - 104</b:Pages>
    <b:RefOrder>13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IEEE_Reference.XSL" StyleName="IEEE - Reference Order" Version="1">
  <b:Source>
    <b:Tag>Adr14</b:Tag>
    <b:SourceType>JournalArticle</b:SourceType>
    <b:Guid>{9DF66869-2207-46C1-80DF-A325DC7E22AE}</b:Guid>
    <b:Author>
      <b:Author>
        <b:Corporate>Adrien Prost-Boucle, Olivier Muller, Frédéric Rousseau</b:Corporate>
      </b:Author>
    </b:Author>
    <b:Title>Fast and standalone Design Space Exploration for High-Level Synthesis under resource constraints</b:Title>
    <b:JournalName>Journal of Systems Architecture</b:JournalName>
    <b:Year>2014</b:Year>
    <b:Pages>79-93</b:Pages>
    <b:Volume>60</b:Volume>
    <b:RefOrder>1</b:RefOrder>
  </b:Source>
  <b:Source>
    <b:Tag>Adr141</b:Tag>
    <b:SourceType>JournalArticle</b:SourceType>
    <b:Guid>{9FD5C69A-80A0-4EAB-A683-138FEB466513}</b:Guid>
    <b:Author>
      <b:Author>
        <b:Corporate>Adrien Prost-Boucle, Olivier Muller, Frédéric Rousseau</b:Corporate>
      </b:Author>
    </b:Author>
    <b:Title>Fast and standalone Design Space Exploration for High-Level Synthesis under resource constraints</b:Title>
    <b:JournalName>Journal of Systems Architecture</b:JournalName>
    <b:Year>2014</b:Year>
    <b:Pages>79-93</b:Pages>
    <b:Volume>60</b:Volume>
    <b:Issue>1</b:Issue>
    <b:RefOrder>3</b:RefOrder>
  </b:Source>
  <b:Source>
    <b:Tag>Ant02</b:Tag>
    <b:SourceType>JournalArticle</b:SourceType>
    <b:Guid>{47C37766-A435-4492-A264-AED61D3CE73A}</b:Guid>
    <b:Author>
      <b:Author>
        <b:Corporate>Antonio J. Acosta, Eduardo J. Peralıas, Adoracion Rueda, Jose L. Huertas</b:Corporate>
      </b:Author>
    </b:Author>
    <b:Title>VHDL behavioural modelling of pipeline analog to digital converers</b:Title>
    <b:JournalName>Measurement</b:JournalName>
    <b:Year>2002</b:Year>
    <b:Pages>47-60</b:Pages>
    <b:Volume>31</b:Volume>
    <b:RefOrder>4</b:RefOrder>
  </b:Source>
  <b:Source>
    <b:Tag>Chr12</b:Tag>
    <b:SourceType>JournalArticle</b:SourceType>
    <b:Guid>{4DB87A4B-A5C5-4B9F-A1BD-9B6A3FFE428C}</b:Guid>
    <b:Author>
      <b:Author>
        <b:Corporate>Christophe Alias, Bogdan Pasca, Alexandru Plesco</b:Corporate>
      </b:Author>
    </b:Author>
    <b:Title>FPGA-specific synthesis of loop-nests with pipelined computational cores</b:Title>
    <b:JournalName>Microprocessors and Microsystems</b:JournalName>
    <b:Year>2012</b:Year>
    <b:Pages>606-619</b:Pages>
    <b:Volume>36</b:Volume>
    <b:RefOrder>5</b:RefOrder>
  </b:Source>
  <b:Source>
    <b:Tag>Dav14</b:Tag>
    <b:SourceType>JournalArticle</b:SourceType>
    <b:Guid>{44726BC7-CB85-41CB-BBAE-98025423CC11}</b:Guid>
    <b:Author>
      <b:Author>
        <b:Corporate>David J. Warne, Neil A. Kelson, Ross F. Hayward</b:Corporate>
      </b:Author>
    </b:Author>
    <b:Title>Comparison of High Level FPGA Hardware Design for Solving Tri-diagonal Linear Systems</b:Title>
    <b:Year>2014</b:Year>
    <b:JournalName>Procedia Computer Science</b:JournalName>
    <b:Pages>95-101</b:Pages>
    <b:Volume>29</b:Volume>
    <b:RefOrder>2</b:RefOrder>
  </b:Source>
  <b:Source>
    <b:Tag>FCh11</b:Tag>
    <b:SourceType>JournalArticle</b:SourceType>
    <b:Guid>{752BDC5B-0AB3-4415-9766-FC6F54FD0C59}</b:Guid>
    <b:Author>
      <b:Author>
        <b:Corporate>F. Chekired, C. Larbes, D. Rekioua, F. Haddad</b:Corporate>
      </b:Author>
    </b:Author>
    <b:Title>Implementation of a MPPT fuzzy controller for photovoltaic systems on FPGA circuit</b:Title>
    <b:JournalName>Energy Procedia</b:JournalName>
    <b:Year>2011</b:Year>
    <b:Pages>541-549</b:Pages>
    <b:Volume>6</b:Volume>
    <b:RefOrder>6</b:RefOrder>
  </b:Source>
  <b:Source>
    <b:Tag>FPG12</b:Tag>
    <b:SourceType>JournalArticle</b:SourceType>
    <b:Guid>{2E21661A-5643-4BB6-BB2A-8B0C13909E18}</b:Guid>
    <b:Title>FPGA implementations of an ADALINE adaptive filter for power-line noise cancellation in surface electromyography signals</b:Title>
    <b:JournalName>Measurement</b:JournalName>
    <b:Year>2012</b:Year>
    <b:Pages>405-414</b:Pages>
    <b:Volume>45</b:Volume>
    <b:Author>
      <b:Author>
        <b:Corporate>N. Jindapetch, S. Chewae, P. Phukpattaranont</b:Corporate>
      </b:Author>
    </b:Author>
    <b:RefOrder>7</b:RefOrder>
  </b:Source>
  <b:Source>
    <b:Tag>GBo14</b:Tag>
    <b:SourceType>JournalArticle</b:SourceType>
    <b:Guid>{AC866270-2F03-45CF-AF8C-191BD5EE13C5}</b:Guid>
    <b:Author>
      <b:Author>
        <b:Corporate>G. Bosque, I.delCampo, J.Echanobe</b:Corporate>
      </b:Author>
    </b:Author>
    <b:Title>Fuzzy systems, neural networks and neuro-fuzzy systems: A vision on their hardware implementation and platforms over two decades</b:Title>
    <b:JournalName>Engineering ApplicationsofArtificial Intelligence</b:JournalName>
    <b:Year>2014</b:Year>
    <b:Pages>283-331</b:Pages>
    <b:Volume>32</b:Volume>
    <b:RefOrder>8</b:RefOrder>
  </b:Source>
  <b:Source>
    <b:Tag>Hil10</b:Tag>
    <b:SourceType>JournalArticle</b:SourceType>
    <b:Guid>{60116391-8312-46D2-A70E-C3DE4833916D}</b:Guid>
    <b:Author>
      <b:Author>
        <b:NameList>
          <b:Person>
            <b:Last>Hildebrandt</b:Last>
            <b:First>F</b:First>
          </b:Person>
        </b:NameList>
      </b:Author>
    </b:Author>
    <b:Title>Genetic kidney diseases</b:Title>
    <b:Year>2010</b:Year>
    <b:Publisher>Elsevier</b:Publisher>
    <b:Volume>375</b:Volume>
    <b:Issue>9722</b:Issue>
    <b:JournalName>The Lancet</b:JournalName>
    <b:Month>April</b:Month>
    <b:Day>10</b:Day>
    <b:Pages>1287-1295</b:Pages>
    <b:Comments>doi:10.1016/S0140-6736(10)60236-X</b:Comments>
    <b:RefOrder>9</b:RefOrder>
  </b:Source>
  <b:Source>
    <b:Tag>Hir14</b:Tag>
    <b:SourceType>JournalArticle</b:SourceType>
    <b:Guid>{26FC1130-C4F2-40AA-AE16-6873E9C165F1}</b:Guid>
    <b:Title>FPGA implementation of reversible watermarking in digital images using reversible contrast mapping</b:Title>
    <b:Pages>93-104</b:Pages>
    <b:Year>2014</b:Year>
    <b:Author>
      <b:Author>
        <b:Corporate>Hirak Kumar Maity, Santi P. Maity</b:Corporate>
      </b:Author>
    </b:Author>
    <b:JournalName>The Journal of Systems and Software</b:JournalName>
    <b:RefOrder>10</b:RefOrder>
  </b:Source>
  <b:Source>
    <b:Tag>JEc14</b:Tag>
    <b:SourceType>JournalArticle</b:SourceType>
    <b:Guid>{AAB179B7-AC31-4DAA-B3AE-400A69471EB6}</b:Guid>
    <b:Author>
      <b:Author>
        <b:Corporate>J. Echanobe, I. del Campo, K. Basterretxea, M.V. Martinez, Faiyaz Doctor</b:Corporate>
      </b:Author>
    </b:Author>
    <b:Title>An FPGA-based multiprocessor-architecture for intelligent environments</b:Title>
    <b:JournalName>Microprocessors and Microsystems</b:JournalName>
    <b:Year>2014</b:Year>
    <b:Pages>730-740</b:Pages>
    <b:Volume>38</b:Volume>
    <b:RefOrder>11</b:RefOrder>
  </b:Source>
  <b:Source>
    <b:Tag>Man13</b:Tag>
    <b:SourceType>ConferenceProceedings</b:SourceType>
    <b:Guid>{5AFD8BFC-C727-4840-9D35-CB65083B5CBF}</b:Guid>
    <b:Title>Implementation of Neuro-Fuzzy System based image edge detection</b:Title>
    <b:Year>2013</b:Year>
    <b:Pages>60-61</b:Pages>
    <b:Author>
      <b:Author>
        <b:Corporate>Manel Elloumi, Mohamed Krid, Dorra Sellami Masmoudi</b:Corporate>
      </b:Author>
    </b:Author>
    <b:ConferenceName>21st International Conference on Very Large Scale Integration (VLSI-SoC)</b:ConferenceName>
    <b:RefOrder>12</b:RefOrder>
  </b:Source>
  <b:Source>
    <b:Tag>Bra14</b:Tag>
    <b:SourceType>ConferenceProceedings</b:SourceType>
    <b:Guid>{1EEECD0C-AD42-4834-8F6C-26FFE2FB36AD}</b:Guid>
    <b:Author>
      <b:Author>
        <b:NameList>
          <b:Person>
            <b:Last>Brassai</b:Last>
            <b:First>Sándor</b:First>
            <b:Middle>Tihamér</b:Middle>
          </b:Person>
        </b:NameList>
      </b:Author>
    </b:Author>
    <b:Title>FPGA Based Hardware Implementation of a Self-Organizing Map</b:Title>
    <b:JournalName>International </b:JournalName>
    <b:Year>2014</b:Year>
    <b:ConferenceName>International Conference on Intelligent Engineering Systems (INES)</b:ConferenceName>
    <b:City>Tihany, Hungary</b:City>
    <b:Pages>101 - 104</b:Pages>
    <b:RefOrder>13</b:RefOrder>
  </b:Source>
</b:Sources>
</file>

<file path=customXml/itemProps1.xml><?xml version="1.0" encoding="utf-8"?>
<ds:datastoreItem xmlns:ds="http://schemas.openxmlformats.org/officeDocument/2006/customXml" ds:itemID="{A0761092-BFDD-42CB-94C2-67A9FC5B36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115884-42F7-469F-94F1-8286E96D7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disszertacio_sablon_2015_v0</Template>
  <TotalTime>3</TotalTime>
  <Pages>19</Pages>
  <Words>3009</Words>
  <Characters>17154</Characters>
  <Application>Microsoft Office Word</Application>
  <DocSecurity>0</DocSecurity>
  <Lines>142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Fejlett irányítási rendszerek</vt:lpstr>
    </vt:vector>
  </TitlesOfParts>
  <Company/>
  <LinksUpToDate>false</LinksUpToDate>
  <CharactersWithSpaces>20123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Fejlett irányítási rendszerek</dc:title>
  <dc:subject>Disszertáció minta</dc:subject>
  <dc:creator>zoli</dc:creator>
  <cp:keywords/>
  <dc:description/>
  <cp:lastModifiedBy>zoli</cp:lastModifiedBy>
  <cp:revision>1</cp:revision>
  <cp:lastPrinted>2015-01-20T15:13:00Z</cp:lastPrinted>
  <dcterms:created xsi:type="dcterms:W3CDTF">2015-06-06T05:55:00Z</dcterms:created>
  <dcterms:modified xsi:type="dcterms:W3CDTF">2015-06-06T05:58:00Z</dcterms:modified>
  <cp:contentStatus>2015_v0</cp:contentStatus>
</cp:coreProperties>
</file>